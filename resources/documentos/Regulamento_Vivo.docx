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E61" w:rsidRPr="002649A9" w:rsidRDefault="00CD0E61" w:rsidP="00055F52">
      <w:pPr>
        <w:spacing w:before="120" w:after="0" w:line="240" w:lineRule="atLeast"/>
        <w:jc w:val="both"/>
        <w:outlineLvl w:val="2"/>
        <w:rPr>
          <w:rFonts w:ascii="Verdana" w:hAnsi="Verdana" w:cs="Vani"/>
          <w:b/>
          <w:bCs/>
          <w:sz w:val="20"/>
          <w:szCs w:val="20"/>
          <w:lang w:eastAsia="pt-BR"/>
        </w:rPr>
      </w:pPr>
      <w:r w:rsidRPr="002649A9">
        <w:rPr>
          <w:rFonts w:ascii="Verdana" w:hAnsi="Verdana" w:cs="Vani"/>
          <w:b/>
          <w:bCs/>
          <w:sz w:val="20"/>
          <w:szCs w:val="20"/>
          <w:u w:val="single"/>
          <w:lang w:eastAsia="pt-BR"/>
        </w:rPr>
        <w:t xml:space="preserve">REGULAMENTO COMPRE E GANHE GALAXY </w:t>
      </w:r>
      <w:r w:rsidR="00DB7127" w:rsidRPr="002649A9">
        <w:rPr>
          <w:rFonts w:ascii="Verdana" w:hAnsi="Verdana" w:cs="Vani"/>
          <w:b/>
          <w:bCs/>
          <w:sz w:val="20"/>
          <w:szCs w:val="20"/>
          <w:u w:val="single"/>
          <w:lang w:eastAsia="pt-BR"/>
        </w:rPr>
        <w:t>NOTE</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sz w:val="20"/>
          <w:szCs w:val="20"/>
          <w:lang w:eastAsia="pt-BR"/>
        </w:rPr>
        <w:t xml:space="preserve">Esta Ação Pontual (“Ação”) será promovida pela </w:t>
      </w:r>
      <w:r w:rsidRPr="002649A9">
        <w:rPr>
          <w:rFonts w:ascii="Verdana" w:hAnsi="Verdana" w:cs="Vani"/>
          <w:b/>
          <w:bCs/>
          <w:sz w:val="20"/>
          <w:szCs w:val="20"/>
          <w:lang w:eastAsia="pt-BR"/>
        </w:rPr>
        <w:t>SAMSUNG</w:t>
      </w:r>
      <w:r w:rsidRPr="002649A9">
        <w:rPr>
          <w:rFonts w:ascii="Verdana" w:hAnsi="Verdana" w:cs="Vani"/>
          <w:sz w:val="20"/>
          <w:szCs w:val="20"/>
          <w:lang w:eastAsia="pt-BR"/>
        </w:rPr>
        <w:t xml:space="preserve"> </w:t>
      </w:r>
      <w:r w:rsidRPr="002649A9">
        <w:rPr>
          <w:rFonts w:ascii="Verdana" w:hAnsi="Verdana" w:cs="Vani"/>
          <w:b/>
          <w:bCs/>
          <w:sz w:val="20"/>
          <w:szCs w:val="20"/>
          <w:lang w:eastAsia="pt-BR"/>
        </w:rPr>
        <w:t>ELETRÔNICA DA AMAZÔNIA LTDA</w:t>
      </w:r>
      <w:r w:rsidRPr="002649A9">
        <w:rPr>
          <w:rFonts w:ascii="Verdana" w:hAnsi="Verdana" w:cs="Vani"/>
          <w:sz w:val="20"/>
          <w:szCs w:val="20"/>
          <w:lang w:eastAsia="pt-BR"/>
        </w:rPr>
        <w:t>, situada na Avenida das Nações Unidas, 12.901- 8º an</w:t>
      </w:r>
      <w:r w:rsidR="00DB7127" w:rsidRPr="002649A9">
        <w:rPr>
          <w:rFonts w:ascii="Verdana" w:hAnsi="Verdana" w:cs="Vani"/>
          <w:sz w:val="20"/>
          <w:szCs w:val="20"/>
          <w:lang w:eastAsia="pt-BR"/>
        </w:rPr>
        <w:t>dar</w:t>
      </w:r>
      <w:r w:rsidRPr="002649A9">
        <w:rPr>
          <w:rFonts w:ascii="Verdana" w:hAnsi="Verdana" w:cs="Vani"/>
          <w:sz w:val="20"/>
          <w:szCs w:val="20"/>
          <w:lang w:eastAsia="pt-BR"/>
        </w:rPr>
        <w:t xml:space="preserve"> – Torre Oeste – São Paulo (SP), inscrita no CNPJ/MF 00.280.273/0007-22. (“Samsung”) em parceria com as Lojas de Varejo aderentes a esta Ação.</w:t>
      </w:r>
      <w:r w:rsidR="00DB7127" w:rsidRPr="002649A9">
        <w:rPr>
          <w:rFonts w:ascii="Verdana" w:hAnsi="Verdana" w:cs="Vani"/>
          <w:sz w:val="20"/>
          <w:szCs w:val="20"/>
          <w:lang w:eastAsia="pt-BR"/>
        </w:rPr>
        <w:t xml:space="preserve"> </w:t>
      </w:r>
      <w:r w:rsidR="00DB7127" w:rsidRPr="002649A9">
        <w:rPr>
          <w:rFonts w:ascii="Verdana" w:eastAsia="Calibri" w:hAnsi="Verdana" w:cs="Arial"/>
          <w:sz w:val="20"/>
          <w:szCs w:val="20"/>
        </w:rPr>
        <w:t>Trata-se de ação sem qualquer modalidade de sorte ou álea, tratando apenas da distribuição de brindes aos compradores dos produtos da marca Samsung, conforme abaixo especificado.</w:t>
      </w:r>
    </w:p>
    <w:p w:rsidR="009942BC" w:rsidRPr="002649A9" w:rsidRDefault="009942BC" w:rsidP="00055F52">
      <w:pPr>
        <w:spacing w:before="120" w:after="0" w:line="240" w:lineRule="atLeast"/>
        <w:jc w:val="both"/>
        <w:rPr>
          <w:rFonts w:ascii="Verdana" w:hAnsi="Verdana" w:cs="Vani"/>
          <w:sz w:val="20"/>
          <w:szCs w:val="20"/>
          <w:lang w:eastAsia="pt-BR"/>
        </w:rPr>
      </w:pP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1 – DA AÇÃO</w:t>
      </w:r>
    </w:p>
    <w:p w:rsidR="008236FE" w:rsidRPr="002649A9" w:rsidRDefault="00CD0E61" w:rsidP="008236FE">
      <w:pPr>
        <w:numPr>
          <w:ilvl w:val="1"/>
          <w:numId w:val="1"/>
        </w:numPr>
        <w:spacing w:before="120" w:after="0" w:line="240" w:lineRule="atLeast"/>
        <w:ind w:left="0" w:firstLine="0"/>
        <w:jc w:val="both"/>
        <w:rPr>
          <w:rFonts w:ascii="Verdana" w:hAnsi="Verdana" w:cs="Vani"/>
          <w:sz w:val="20"/>
          <w:szCs w:val="20"/>
          <w:lang w:eastAsia="pt-BR"/>
        </w:rPr>
      </w:pPr>
      <w:r w:rsidRPr="002649A9">
        <w:rPr>
          <w:rFonts w:ascii="Verdana" w:hAnsi="Verdana" w:cs="Vani"/>
          <w:sz w:val="20"/>
          <w:szCs w:val="20"/>
          <w:lang w:eastAsia="pt-BR"/>
        </w:rPr>
        <w:t xml:space="preserve">A Ação será desenvolvida na modalidade “Compre </w:t>
      </w:r>
      <w:r w:rsidRPr="002649A9">
        <w:rPr>
          <w:rFonts w:ascii="Verdana" w:hAnsi="Verdana" w:cs="Arial"/>
          <w:sz w:val="20"/>
          <w:szCs w:val="20"/>
          <w:lang w:eastAsia="pt-BR"/>
        </w:rPr>
        <w:t xml:space="preserve">e Ganhe”, </w:t>
      </w:r>
      <w:r w:rsidR="008D380F" w:rsidRPr="002649A9">
        <w:rPr>
          <w:rFonts w:ascii="Verdana" w:hAnsi="Verdana" w:cs="Arial"/>
          <w:sz w:val="20"/>
          <w:szCs w:val="20"/>
          <w:lang w:eastAsia="pt-BR"/>
        </w:rPr>
        <w:t xml:space="preserve">e contemplará </w:t>
      </w:r>
      <w:r w:rsidR="00DB7127" w:rsidRPr="002649A9">
        <w:rPr>
          <w:rFonts w:ascii="Verdana" w:hAnsi="Verdana" w:cs="Arial"/>
          <w:sz w:val="20"/>
          <w:szCs w:val="20"/>
          <w:lang w:eastAsia="pt-BR"/>
        </w:rPr>
        <w:t>os consumidores que adquirirem o</w:t>
      </w:r>
      <w:r w:rsidR="008D380F" w:rsidRPr="002649A9">
        <w:rPr>
          <w:rFonts w:ascii="Verdana" w:hAnsi="Verdana" w:cs="Arial"/>
          <w:sz w:val="20"/>
          <w:szCs w:val="20"/>
          <w:lang w:eastAsia="pt-BR"/>
        </w:rPr>
        <w:t xml:space="preserve"> aparelho</w:t>
      </w:r>
      <w:r w:rsidR="00DB7127" w:rsidRPr="002649A9">
        <w:rPr>
          <w:rFonts w:ascii="Verdana" w:hAnsi="Verdana" w:cs="Arial"/>
          <w:sz w:val="20"/>
          <w:szCs w:val="20"/>
          <w:lang w:eastAsia="pt-BR"/>
        </w:rPr>
        <w:t xml:space="preserve"> Galaxy Note (</w:t>
      </w:r>
      <w:r w:rsidR="008D380F" w:rsidRPr="002649A9">
        <w:rPr>
          <w:rFonts w:ascii="Verdana" w:eastAsia="Calibri" w:hAnsi="Verdana" w:cs="Arial"/>
          <w:color w:val="000000"/>
          <w:sz w:val="20"/>
          <w:szCs w:val="20"/>
          <w:lang w:eastAsia="pt-BR"/>
        </w:rPr>
        <w:t>GT-N7000</w:t>
      </w:r>
      <w:r w:rsidR="00DB7127" w:rsidRPr="002649A9">
        <w:rPr>
          <w:rFonts w:ascii="Verdana" w:hAnsi="Verdana" w:cs="Arial"/>
          <w:sz w:val="20"/>
          <w:szCs w:val="20"/>
          <w:lang w:eastAsia="pt-BR"/>
        </w:rPr>
        <w:t>)</w:t>
      </w:r>
      <w:r w:rsidR="008236FE" w:rsidRPr="002649A9">
        <w:rPr>
          <w:rFonts w:ascii="Verdana" w:hAnsi="Verdana" w:cs="Arial"/>
          <w:sz w:val="20"/>
          <w:szCs w:val="20"/>
        </w:rPr>
        <w:t xml:space="preserve"> com um brinde que será entregue</w:t>
      </w:r>
      <w:r w:rsidR="008D380F" w:rsidRPr="002649A9">
        <w:rPr>
          <w:rFonts w:ascii="Verdana" w:hAnsi="Verdana" w:cs="Arial"/>
          <w:sz w:val="20"/>
          <w:szCs w:val="20"/>
        </w:rPr>
        <w:t>, conforme disponibilidade,</w:t>
      </w:r>
      <w:r w:rsidR="008236FE" w:rsidRPr="002649A9">
        <w:rPr>
          <w:rFonts w:ascii="Verdana" w:hAnsi="Verdana" w:cs="Arial"/>
          <w:sz w:val="20"/>
          <w:szCs w:val="20"/>
        </w:rPr>
        <w:t xml:space="preserve"> media</w:t>
      </w:r>
      <w:r w:rsidR="008D380F" w:rsidRPr="002649A9">
        <w:rPr>
          <w:rFonts w:ascii="Verdana" w:hAnsi="Verdana" w:cs="Arial"/>
          <w:sz w:val="20"/>
          <w:szCs w:val="20"/>
        </w:rPr>
        <w:t xml:space="preserve">nte apresentação da Nota Fiscal, </w:t>
      </w:r>
      <w:r w:rsidR="008236FE" w:rsidRPr="002649A9">
        <w:rPr>
          <w:rFonts w:ascii="Verdana" w:hAnsi="Verdana" w:cs="Arial"/>
          <w:sz w:val="20"/>
          <w:szCs w:val="20"/>
        </w:rPr>
        <w:t>portanto não há sorte nem tão pouco aleatoriedade. Os modelos que não estiverem relacionados neste regulamento, não darão ao consumidor o direito de participação nesta ação.</w:t>
      </w:r>
    </w:p>
    <w:p w:rsidR="007E1821" w:rsidRDefault="00CD0E61" w:rsidP="00820FC6">
      <w:pPr>
        <w:numPr>
          <w:ilvl w:val="1"/>
          <w:numId w:val="1"/>
        </w:numPr>
        <w:spacing w:before="120" w:after="0" w:line="240" w:lineRule="atLeast"/>
        <w:ind w:left="0" w:firstLine="0"/>
        <w:jc w:val="both"/>
        <w:rPr>
          <w:rFonts w:ascii="Verdana" w:hAnsi="Verdana" w:cs="Vani"/>
          <w:sz w:val="20"/>
          <w:szCs w:val="20"/>
          <w:lang w:eastAsia="pt-BR"/>
        </w:rPr>
      </w:pPr>
      <w:r w:rsidRPr="002649A9">
        <w:rPr>
          <w:rFonts w:ascii="Verdana" w:hAnsi="Verdana" w:cs="Vani"/>
          <w:sz w:val="20"/>
          <w:szCs w:val="20"/>
          <w:lang w:eastAsia="pt-BR"/>
        </w:rPr>
        <w:t>O consumidor que adqu</w:t>
      </w:r>
      <w:r w:rsidR="00BD1030">
        <w:rPr>
          <w:rFonts w:ascii="Verdana" w:hAnsi="Verdana" w:cs="Vani"/>
          <w:sz w:val="20"/>
          <w:szCs w:val="20"/>
          <w:lang w:eastAsia="pt-BR"/>
        </w:rPr>
        <w:t>irir, em uma</w:t>
      </w:r>
      <w:r w:rsidR="007E1821">
        <w:rPr>
          <w:rFonts w:ascii="Verdana" w:hAnsi="Verdana" w:cs="Vani"/>
          <w:sz w:val="20"/>
          <w:szCs w:val="20"/>
          <w:lang w:eastAsia="pt-BR"/>
        </w:rPr>
        <w:t xml:space="preserve"> das Lojas próprias ou revenda Vivo </w:t>
      </w:r>
      <w:r w:rsidRPr="002649A9">
        <w:rPr>
          <w:rFonts w:ascii="Verdana" w:hAnsi="Verdana" w:cs="Vani"/>
          <w:sz w:val="20"/>
          <w:szCs w:val="20"/>
          <w:lang w:eastAsia="pt-BR"/>
        </w:rPr>
        <w:t xml:space="preserve">aderentes a esta Ação (“Lojas Participantes”), </w:t>
      </w:r>
      <w:r w:rsidR="008D380F" w:rsidRPr="002649A9">
        <w:rPr>
          <w:rFonts w:ascii="Verdana" w:hAnsi="Verdana" w:cs="Vani"/>
          <w:sz w:val="20"/>
          <w:szCs w:val="20"/>
          <w:lang w:eastAsia="pt-BR"/>
        </w:rPr>
        <w:t xml:space="preserve">o </w:t>
      </w:r>
      <w:r w:rsidRPr="002649A9">
        <w:rPr>
          <w:rFonts w:ascii="Verdana" w:hAnsi="Verdana" w:cs="Vani"/>
          <w:sz w:val="20"/>
          <w:szCs w:val="20"/>
          <w:lang w:eastAsia="pt-BR"/>
        </w:rPr>
        <w:t>produto mencionado no item 1.1.</w:t>
      </w:r>
      <w:r w:rsidR="008D380F" w:rsidRPr="002649A9">
        <w:rPr>
          <w:rFonts w:ascii="Verdana" w:hAnsi="Verdana" w:cs="Vani"/>
          <w:sz w:val="20"/>
          <w:szCs w:val="20"/>
          <w:lang w:eastAsia="pt-BR"/>
        </w:rPr>
        <w:t>,</w:t>
      </w:r>
      <w:r w:rsidRPr="002649A9">
        <w:rPr>
          <w:rFonts w:ascii="Verdana" w:hAnsi="Verdana" w:cs="Vani"/>
          <w:sz w:val="20"/>
          <w:szCs w:val="20"/>
          <w:lang w:eastAsia="pt-BR"/>
        </w:rPr>
        <w:t xml:space="preserve"> no período promocional, conforme disposto neste regulamento, ganhará no ato da compra (01) um</w:t>
      </w:r>
      <w:r w:rsidR="008D380F" w:rsidRPr="002649A9">
        <w:rPr>
          <w:rFonts w:ascii="Verdana" w:hAnsi="Verdana" w:cs="Vani"/>
          <w:sz w:val="20"/>
          <w:szCs w:val="20"/>
          <w:lang w:eastAsia="pt-BR"/>
        </w:rPr>
        <w:t>a</w:t>
      </w:r>
      <w:r w:rsidRPr="002649A9">
        <w:rPr>
          <w:rFonts w:ascii="Verdana" w:hAnsi="Verdana" w:cs="Vani"/>
          <w:sz w:val="20"/>
          <w:szCs w:val="20"/>
          <w:lang w:eastAsia="pt-BR"/>
        </w:rPr>
        <w:t xml:space="preserve"> </w:t>
      </w:r>
      <w:r w:rsidR="008D380F" w:rsidRPr="002649A9">
        <w:rPr>
          <w:rFonts w:ascii="Verdana" w:hAnsi="Verdana" w:cs="Vani"/>
          <w:sz w:val="20"/>
          <w:szCs w:val="20"/>
          <w:lang w:eastAsia="pt-BR"/>
        </w:rPr>
        <w:t>capa</w:t>
      </w:r>
      <w:r w:rsidR="007E1821">
        <w:rPr>
          <w:rFonts w:ascii="Verdana" w:hAnsi="Verdana" w:cs="Vani"/>
          <w:sz w:val="20"/>
          <w:szCs w:val="20"/>
          <w:lang w:eastAsia="pt-BR"/>
        </w:rPr>
        <w:t xml:space="preserve"> protetora</w:t>
      </w:r>
      <w:r w:rsidR="008D380F" w:rsidRPr="002649A9">
        <w:rPr>
          <w:rFonts w:ascii="Verdana" w:hAnsi="Verdana" w:cs="Vani"/>
          <w:sz w:val="20"/>
          <w:szCs w:val="20"/>
          <w:lang w:eastAsia="pt-BR"/>
        </w:rPr>
        <w:t xml:space="preserve"> para Galaxy Note</w:t>
      </w:r>
      <w:r w:rsidR="007E1821">
        <w:rPr>
          <w:rFonts w:ascii="Verdana" w:hAnsi="Verdana" w:cs="Vani"/>
          <w:sz w:val="20"/>
          <w:szCs w:val="20"/>
          <w:lang w:eastAsia="pt-BR"/>
        </w:rPr>
        <w:t xml:space="preserve"> (marrom)</w:t>
      </w:r>
      <w:ins w:id="0" w:author="rribeiro" w:date="2012-03-26T17:36:00Z">
        <w:r w:rsidR="00EC0ED3">
          <w:rPr>
            <w:rFonts w:ascii="Verdana" w:hAnsi="Verdana" w:cs="Vani"/>
            <w:sz w:val="20"/>
            <w:szCs w:val="20"/>
            <w:lang w:eastAsia="pt-BR"/>
          </w:rPr>
          <w:t xml:space="preserve">. </w:t>
        </w:r>
      </w:ins>
      <w:ins w:id="1" w:author="rribeiro" w:date="2012-03-26T17:41:00Z">
        <w:r w:rsidR="00EC0ED3">
          <w:rPr>
            <w:rFonts w:ascii="Verdana" w:hAnsi="Verdana" w:cs="Vani"/>
            <w:sz w:val="20"/>
            <w:szCs w:val="20"/>
            <w:lang w:eastAsia="pt-BR"/>
          </w:rPr>
          <w:t>Havendo disponibilidade, o</w:t>
        </w:r>
      </w:ins>
      <w:ins w:id="2" w:author="rribeiro" w:date="2012-03-26T17:36:00Z">
        <w:r w:rsidR="00EC0ED3">
          <w:rPr>
            <w:rFonts w:ascii="Verdana" w:hAnsi="Verdana" w:cs="Vani"/>
            <w:sz w:val="20"/>
            <w:szCs w:val="20"/>
            <w:lang w:eastAsia="pt-BR"/>
          </w:rPr>
          <w:t xml:space="preserve"> consumidor poderá optar </w:t>
        </w:r>
      </w:ins>
      <w:ins w:id="3" w:author="rribeiro" w:date="2012-03-26T17:38:00Z">
        <w:r w:rsidR="00EC0ED3">
          <w:rPr>
            <w:rFonts w:ascii="Verdana" w:hAnsi="Verdana" w:cs="Vani"/>
            <w:sz w:val="20"/>
            <w:szCs w:val="20"/>
            <w:lang w:eastAsia="pt-BR"/>
          </w:rPr>
          <w:t>por:</w:t>
        </w:r>
      </w:ins>
      <w:ins w:id="4" w:author="rribeiro" w:date="2012-03-26T17:37:00Z">
        <w:r w:rsidR="00EC0ED3">
          <w:rPr>
            <w:rFonts w:ascii="Verdana" w:hAnsi="Verdana" w:cs="Vani"/>
            <w:sz w:val="20"/>
            <w:szCs w:val="20"/>
            <w:lang w:eastAsia="pt-BR"/>
          </w:rPr>
          <w:t xml:space="preserve"> capa sem </w:t>
        </w:r>
      </w:ins>
      <w:ins w:id="5" w:author="rribeiro" w:date="2012-03-26T17:38:00Z">
        <w:r w:rsidR="00EC0ED3">
          <w:rPr>
            <w:rFonts w:ascii="Verdana" w:hAnsi="Verdana" w:cs="Vani"/>
            <w:sz w:val="20"/>
            <w:szCs w:val="20"/>
            <w:lang w:eastAsia="pt-BR"/>
          </w:rPr>
          <w:t>customização, customizações disponíveis no momento da retirada ou c</w:t>
        </w:r>
      </w:ins>
      <w:ins w:id="6" w:author="rribeiro" w:date="2012-03-26T17:39:00Z">
        <w:r w:rsidR="00EC0ED3">
          <w:rPr>
            <w:rFonts w:ascii="Verdana" w:hAnsi="Verdana" w:cs="Vani"/>
            <w:sz w:val="20"/>
            <w:szCs w:val="20"/>
            <w:lang w:eastAsia="pt-BR"/>
          </w:rPr>
          <w:t>apa com customização elaborada pelo consumidor. Optando por customizar sua própria capa</w:t>
        </w:r>
      </w:ins>
      <w:del w:id="7" w:author="rribeiro" w:date="2012-03-26T17:36:00Z">
        <w:r w:rsidR="007E1821" w:rsidDel="00EC0ED3">
          <w:rPr>
            <w:rFonts w:ascii="Verdana" w:hAnsi="Verdana" w:cs="Vani"/>
            <w:sz w:val="20"/>
            <w:szCs w:val="20"/>
            <w:lang w:eastAsia="pt-BR"/>
          </w:rPr>
          <w:delText>,</w:delText>
        </w:r>
      </w:del>
      <w:r w:rsidR="007E1821">
        <w:rPr>
          <w:rFonts w:ascii="Verdana" w:hAnsi="Verdana" w:cs="Vani"/>
          <w:sz w:val="20"/>
          <w:szCs w:val="20"/>
          <w:lang w:eastAsia="pt-BR"/>
        </w:rPr>
        <w:t xml:space="preserve"> </w:t>
      </w:r>
      <w:del w:id="8" w:author="rribeiro" w:date="2012-03-26T17:39:00Z">
        <w:r w:rsidR="007E1821" w:rsidRPr="00F33961" w:rsidDel="00EC0ED3">
          <w:rPr>
            <w:rFonts w:ascii="Verdana" w:hAnsi="Verdana" w:cs="Vani"/>
            <w:sz w:val="20"/>
            <w:szCs w:val="20"/>
            <w:lang w:eastAsia="pt-BR"/>
          </w:rPr>
          <w:delText>a ser recebid</w:delText>
        </w:r>
      </w:del>
      <w:del w:id="9" w:author="rribeiro" w:date="2012-03-20T16:59:00Z">
        <w:r w:rsidR="007E1821" w:rsidRPr="00F33961" w:rsidDel="008F2F84">
          <w:rPr>
            <w:rFonts w:ascii="Verdana" w:hAnsi="Verdana" w:cs="Vani"/>
            <w:sz w:val="20"/>
            <w:szCs w:val="20"/>
            <w:lang w:eastAsia="pt-BR"/>
          </w:rPr>
          <w:delText>o</w:delText>
        </w:r>
      </w:del>
      <w:del w:id="10" w:author="rribeiro" w:date="2012-03-26T17:39:00Z">
        <w:r w:rsidR="007E1821" w:rsidRPr="00F33961" w:rsidDel="00EC0ED3">
          <w:rPr>
            <w:rFonts w:ascii="Verdana" w:hAnsi="Verdana" w:cs="Vani"/>
            <w:sz w:val="20"/>
            <w:szCs w:val="20"/>
            <w:lang w:eastAsia="pt-BR"/>
          </w:rPr>
          <w:delText xml:space="preserve"> pelo</w:delText>
        </w:r>
      </w:del>
      <w:ins w:id="11" w:author="rribeiro" w:date="2012-03-26T17:39:00Z">
        <w:r w:rsidR="00EC0ED3">
          <w:rPr>
            <w:rFonts w:ascii="Verdana" w:hAnsi="Verdana" w:cs="Vani"/>
            <w:sz w:val="20"/>
            <w:szCs w:val="20"/>
            <w:lang w:eastAsia="pt-BR"/>
          </w:rPr>
          <w:t>o</w:t>
        </w:r>
      </w:ins>
      <w:r w:rsidR="007E1821" w:rsidRPr="00F33961">
        <w:rPr>
          <w:rFonts w:ascii="Verdana" w:hAnsi="Verdana" w:cs="Vani"/>
          <w:sz w:val="20"/>
          <w:szCs w:val="20"/>
          <w:lang w:eastAsia="pt-BR"/>
        </w:rPr>
        <w:t xml:space="preserve"> consumidor </w:t>
      </w:r>
      <w:ins w:id="12" w:author="rribeiro" w:date="2012-03-26T17:39:00Z">
        <w:r w:rsidR="00EC0ED3">
          <w:rPr>
            <w:rFonts w:ascii="Verdana" w:hAnsi="Verdana" w:cs="Vani"/>
            <w:sz w:val="20"/>
            <w:szCs w:val="20"/>
            <w:lang w:eastAsia="pt-BR"/>
          </w:rPr>
          <w:t xml:space="preserve">a receberá, </w:t>
        </w:r>
      </w:ins>
      <w:r w:rsidR="007E1821" w:rsidRPr="00F33961">
        <w:rPr>
          <w:rFonts w:ascii="Verdana" w:hAnsi="Verdana" w:cs="Vani"/>
          <w:sz w:val="20"/>
          <w:szCs w:val="20"/>
          <w:lang w:eastAsia="pt-BR"/>
        </w:rPr>
        <w:t>no prazo de até 20</w:t>
      </w:r>
      <w:ins w:id="13" w:author="rribeiro" w:date="2012-03-20T16:59:00Z">
        <w:r w:rsidR="00016289" w:rsidRPr="00016289">
          <w:rPr>
            <w:rFonts w:ascii="Verdana" w:hAnsi="Verdana" w:cs="Vani"/>
            <w:sz w:val="20"/>
            <w:szCs w:val="20"/>
            <w:lang w:eastAsia="pt-BR"/>
            <w:rPrChange w:id="14" w:author="rribeiro" w:date="2012-03-26T17:35:00Z">
              <w:rPr>
                <w:rFonts w:ascii="Verdana" w:hAnsi="Verdana" w:cs="Vani"/>
                <w:sz w:val="20"/>
                <w:szCs w:val="20"/>
                <w:highlight w:val="yellow"/>
                <w:lang w:eastAsia="pt-BR"/>
              </w:rPr>
            </w:rPrChange>
          </w:rPr>
          <w:t xml:space="preserve"> (vinte)</w:t>
        </w:r>
      </w:ins>
      <w:r w:rsidR="007E1821" w:rsidRPr="00F33961">
        <w:rPr>
          <w:rFonts w:ascii="Verdana" w:hAnsi="Verdana" w:cs="Vani"/>
          <w:sz w:val="20"/>
          <w:szCs w:val="20"/>
          <w:lang w:eastAsia="pt-BR"/>
        </w:rPr>
        <w:t xml:space="preserve"> dias</w:t>
      </w:r>
      <w:ins w:id="15" w:author="rribeiro" w:date="2012-03-26T17:39:00Z">
        <w:r w:rsidR="00EC0ED3">
          <w:rPr>
            <w:rFonts w:ascii="Verdana" w:hAnsi="Verdana" w:cs="Vani"/>
            <w:sz w:val="20"/>
            <w:szCs w:val="20"/>
            <w:lang w:eastAsia="pt-BR"/>
          </w:rPr>
          <w:t>,</w:t>
        </w:r>
      </w:ins>
      <w:r w:rsidR="007E1821" w:rsidRPr="00F33961">
        <w:rPr>
          <w:rFonts w:ascii="Verdana" w:hAnsi="Verdana" w:cs="Vani"/>
          <w:sz w:val="20"/>
          <w:szCs w:val="20"/>
          <w:lang w:eastAsia="pt-BR"/>
        </w:rPr>
        <w:t xml:space="preserve"> </w:t>
      </w:r>
      <w:ins w:id="16" w:author="rribeiro" w:date="2012-03-26T17:40:00Z">
        <w:r w:rsidR="00EC0ED3">
          <w:rPr>
            <w:rFonts w:ascii="Verdana" w:hAnsi="Verdana" w:cs="Vani"/>
            <w:sz w:val="20"/>
            <w:szCs w:val="20"/>
            <w:lang w:eastAsia="pt-BR"/>
          </w:rPr>
          <w:t xml:space="preserve">sem nenhum custo adicional, </w:t>
        </w:r>
      </w:ins>
      <w:r w:rsidR="007E1821" w:rsidRPr="00F33961">
        <w:rPr>
          <w:rFonts w:ascii="Verdana" w:hAnsi="Verdana" w:cs="Vani"/>
          <w:sz w:val="20"/>
          <w:szCs w:val="20"/>
          <w:lang w:eastAsia="pt-BR"/>
        </w:rPr>
        <w:t>no e</w:t>
      </w:r>
      <w:r w:rsidR="00C25483" w:rsidRPr="00F33961">
        <w:rPr>
          <w:rFonts w:ascii="Verdana" w:hAnsi="Verdana" w:cs="Vani"/>
          <w:sz w:val="20"/>
          <w:szCs w:val="20"/>
          <w:lang w:eastAsia="pt-BR"/>
        </w:rPr>
        <w:t>ndereço cadastrado</w:t>
      </w:r>
      <w:ins w:id="17" w:author="rribeiro" w:date="2012-03-20T17:00:00Z">
        <w:r w:rsidR="00016289" w:rsidRPr="00016289">
          <w:rPr>
            <w:rFonts w:ascii="Verdana" w:hAnsi="Verdana" w:cs="Vani"/>
            <w:sz w:val="20"/>
            <w:szCs w:val="20"/>
            <w:lang w:eastAsia="pt-BR"/>
            <w:rPrChange w:id="18" w:author="rribeiro" w:date="2012-03-26T17:35:00Z">
              <w:rPr>
                <w:rFonts w:ascii="Verdana" w:hAnsi="Verdana" w:cs="Vani"/>
                <w:sz w:val="20"/>
                <w:szCs w:val="20"/>
                <w:highlight w:val="yellow"/>
                <w:lang w:eastAsia="pt-BR"/>
              </w:rPr>
            </w:rPrChange>
          </w:rPr>
          <w:t xml:space="preserve"> pelo </w:t>
        </w:r>
      </w:ins>
      <w:ins w:id="19" w:author="rribeiro" w:date="2012-03-26T17:40:00Z">
        <w:r w:rsidR="00EC0ED3">
          <w:rPr>
            <w:rFonts w:ascii="Verdana" w:hAnsi="Verdana" w:cs="Vani"/>
            <w:sz w:val="20"/>
            <w:szCs w:val="20"/>
            <w:lang w:eastAsia="pt-BR"/>
          </w:rPr>
          <w:t>mesmo</w:t>
        </w:r>
      </w:ins>
      <w:r w:rsidR="00C25483" w:rsidRPr="00F33961">
        <w:rPr>
          <w:rFonts w:ascii="Verdana" w:hAnsi="Verdana" w:cs="Vani"/>
          <w:sz w:val="20"/>
          <w:szCs w:val="20"/>
          <w:lang w:eastAsia="pt-BR"/>
        </w:rPr>
        <w:t xml:space="preserve"> no ato da compra</w:t>
      </w:r>
      <w:ins w:id="20" w:author="rribeiro" w:date="2012-03-26T17:40:00Z">
        <w:r w:rsidR="00EC0ED3">
          <w:rPr>
            <w:rFonts w:ascii="Verdana" w:hAnsi="Verdana" w:cs="Vani"/>
            <w:sz w:val="20"/>
            <w:szCs w:val="20"/>
            <w:lang w:eastAsia="pt-BR"/>
          </w:rPr>
          <w:t>, momento no qual será cadastrado o EMEI do seu aparelho com a informação sobre o recebimento, ou não, do brinde no ato da compra</w:t>
        </w:r>
      </w:ins>
      <w:r w:rsidR="007E1821" w:rsidRPr="00F33961">
        <w:rPr>
          <w:rFonts w:ascii="Verdana" w:hAnsi="Verdana" w:cs="Vani"/>
          <w:sz w:val="20"/>
          <w:szCs w:val="20"/>
          <w:lang w:eastAsia="pt-BR"/>
        </w:rPr>
        <w:t>.</w:t>
      </w:r>
    </w:p>
    <w:p w:rsidR="00CD0E61" w:rsidRPr="007E1821" w:rsidRDefault="00CD0E61" w:rsidP="007E1821">
      <w:pPr>
        <w:spacing w:before="120" w:after="0" w:line="240" w:lineRule="atLeast"/>
        <w:jc w:val="both"/>
        <w:rPr>
          <w:rFonts w:ascii="Verdana" w:hAnsi="Verdana" w:cs="Vani"/>
          <w:sz w:val="20"/>
          <w:szCs w:val="20"/>
          <w:lang w:eastAsia="pt-BR"/>
        </w:rPr>
      </w:pPr>
    </w:p>
    <w:p w:rsidR="008D380F" w:rsidRPr="002649A9" w:rsidRDefault="008D380F" w:rsidP="00055F52">
      <w:pPr>
        <w:spacing w:before="120" w:after="0" w:line="240" w:lineRule="atLeast"/>
        <w:jc w:val="both"/>
        <w:rPr>
          <w:rFonts w:ascii="Verdana" w:hAnsi="Verdana" w:cs="Vani"/>
          <w:b/>
          <w:bCs/>
          <w:sz w:val="20"/>
          <w:szCs w:val="20"/>
          <w:lang w:eastAsia="pt-BR"/>
        </w:rPr>
      </w:pPr>
    </w:p>
    <w:p w:rsidR="00CD0E61" w:rsidRPr="002649A9" w:rsidRDefault="008D380F"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2</w:t>
      </w:r>
      <w:r w:rsidR="00CD0E61" w:rsidRPr="002649A9">
        <w:rPr>
          <w:rFonts w:ascii="Verdana" w:hAnsi="Verdana" w:cs="Vani"/>
          <w:b/>
          <w:bCs/>
          <w:sz w:val="20"/>
          <w:szCs w:val="20"/>
          <w:lang w:eastAsia="pt-BR"/>
        </w:rPr>
        <w:t xml:space="preserve"> – DA </w:t>
      </w:r>
      <w:r w:rsidR="00796500" w:rsidRPr="002649A9">
        <w:rPr>
          <w:rFonts w:ascii="Verdana" w:hAnsi="Verdana" w:cs="Vani"/>
          <w:b/>
          <w:bCs/>
          <w:sz w:val="20"/>
          <w:szCs w:val="20"/>
          <w:lang w:eastAsia="pt-BR"/>
        </w:rPr>
        <w:t>DURAÇÃO</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2.1.</w:t>
      </w:r>
      <w:r w:rsidRPr="002649A9">
        <w:rPr>
          <w:rFonts w:ascii="Verdana" w:hAnsi="Verdana" w:cs="Vani"/>
          <w:sz w:val="20"/>
          <w:szCs w:val="20"/>
          <w:lang w:eastAsia="pt-BR"/>
        </w:rPr>
        <w:t xml:space="preserve"> A Ação terá início as </w:t>
      </w:r>
      <w:r w:rsidR="00B71BBB" w:rsidRPr="00620C9E">
        <w:rPr>
          <w:rFonts w:ascii="Verdana" w:hAnsi="Verdana" w:cs="Vani"/>
          <w:sz w:val="20"/>
          <w:szCs w:val="20"/>
          <w:lang w:eastAsia="pt-BR"/>
        </w:rPr>
        <w:t>0</w:t>
      </w:r>
      <w:r w:rsidRPr="00620C9E">
        <w:rPr>
          <w:rFonts w:ascii="Verdana" w:hAnsi="Verdana" w:cs="Vani"/>
          <w:sz w:val="20"/>
          <w:szCs w:val="20"/>
          <w:lang w:eastAsia="pt-BR"/>
        </w:rPr>
        <w:t>0:00</w:t>
      </w:r>
      <w:r w:rsidRPr="002649A9">
        <w:rPr>
          <w:rFonts w:ascii="Verdana" w:hAnsi="Verdana" w:cs="Vani"/>
          <w:sz w:val="20"/>
          <w:szCs w:val="20"/>
          <w:lang w:eastAsia="pt-BR"/>
        </w:rPr>
        <w:t xml:space="preserve"> hs do dia </w:t>
      </w:r>
      <w:ins w:id="21" w:author="Sabrina Portella Carneiro" w:date="2012-03-26T18:02:00Z">
        <w:r w:rsidR="00604854">
          <w:rPr>
            <w:rFonts w:ascii="Verdana" w:hAnsi="Verdana" w:cs="Vani"/>
            <w:sz w:val="20"/>
            <w:szCs w:val="20"/>
            <w:lang w:eastAsia="pt-BR"/>
          </w:rPr>
          <w:t xml:space="preserve">05 </w:t>
        </w:r>
      </w:ins>
      <w:del w:id="22" w:author="Sabrina Portella Carneiro" w:date="2012-03-26T18:02:00Z">
        <w:r w:rsidR="007E1821" w:rsidDel="00604854">
          <w:rPr>
            <w:rFonts w:ascii="Verdana" w:hAnsi="Verdana" w:cs="Vani"/>
            <w:sz w:val="20"/>
            <w:szCs w:val="20"/>
            <w:lang w:eastAsia="pt-BR"/>
          </w:rPr>
          <w:delText>29</w:delText>
        </w:r>
      </w:del>
      <w:r w:rsidR="007E1821">
        <w:rPr>
          <w:rFonts w:ascii="Verdana" w:hAnsi="Verdana" w:cs="Vani"/>
          <w:sz w:val="20"/>
          <w:szCs w:val="20"/>
          <w:lang w:eastAsia="pt-BR"/>
        </w:rPr>
        <w:t xml:space="preserve"> </w:t>
      </w:r>
      <w:r w:rsidRPr="002649A9">
        <w:rPr>
          <w:rFonts w:ascii="Verdana" w:hAnsi="Verdana" w:cs="Vani"/>
          <w:sz w:val="20"/>
          <w:szCs w:val="20"/>
          <w:lang w:eastAsia="pt-BR"/>
        </w:rPr>
        <w:t xml:space="preserve">de </w:t>
      </w:r>
      <w:ins w:id="23" w:author="Sabrina Portella Carneiro" w:date="2012-03-26T18:02:00Z">
        <w:r w:rsidR="00604854">
          <w:rPr>
            <w:rFonts w:ascii="Verdana" w:hAnsi="Verdana" w:cs="Vani"/>
            <w:sz w:val="20"/>
            <w:szCs w:val="20"/>
            <w:lang w:eastAsia="pt-BR"/>
          </w:rPr>
          <w:t xml:space="preserve">abril </w:t>
        </w:r>
      </w:ins>
      <w:del w:id="24" w:author="Sabrina Portella Carneiro" w:date="2012-03-26T18:02:00Z">
        <w:r w:rsidR="004E5107" w:rsidDel="00604854">
          <w:rPr>
            <w:rFonts w:ascii="Verdana" w:hAnsi="Verdana" w:cs="Vani"/>
            <w:sz w:val="20"/>
            <w:szCs w:val="20"/>
            <w:lang w:eastAsia="pt-BR"/>
          </w:rPr>
          <w:delText>março</w:delText>
        </w:r>
      </w:del>
      <w:r w:rsidR="00796500" w:rsidRPr="002649A9">
        <w:rPr>
          <w:rFonts w:ascii="Verdana" w:hAnsi="Verdana" w:cs="Vani"/>
          <w:sz w:val="20"/>
          <w:szCs w:val="20"/>
          <w:lang w:eastAsia="pt-BR"/>
        </w:rPr>
        <w:t xml:space="preserve"> de 2012</w:t>
      </w:r>
      <w:r w:rsidRPr="002649A9">
        <w:rPr>
          <w:rFonts w:ascii="Verdana" w:hAnsi="Verdana" w:cs="Vani"/>
          <w:sz w:val="20"/>
          <w:szCs w:val="20"/>
          <w:lang w:eastAsia="pt-BR"/>
        </w:rPr>
        <w:t xml:space="preserve"> e </w:t>
      </w:r>
      <w:r w:rsidR="00620C9E">
        <w:rPr>
          <w:rFonts w:ascii="Verdana" w:hAnsi="Verdana" w:cs="Vani"/>
          <w:sz w:val="20"/>
          <w:szCs w:val="20"/>
          <w:lang w:eastAsia="pt-BR"/>
        </w:rPr>
        <w:t>permanecerá vigente</w:t>
      </w:r>
      <w:r w:rsidR="00160CFC">
        <w:rPr>
          <w:rFonts w:ascii="Verdana" w:hAnsi="Verdana" w:cs="Vani"/>
          <w:sz w:val="20"/>
          <w:szCs w:val="20"/>
          <w:lang w:eastAsia="pt-BR"/>
        </w:rPr>
        <w:t xml:space="preserve"> </w:t>
      </w:r>
      <w:r w:rsidR="007E1821">
        <w:rPr>
          <w:rFonts w:ascii="Verdana" w:hAnsi="Verdana" w:cs="Vani"/>
          <w:sz w:val="20"/>
          <w:szCs w:val="20"/>
          <w:lang w:eastAsia="pt-BR"/>
        </w:rPr>
        <w:t xml:space="preserve">até dia </w:t>
      </w:r>
      <w:ins w:id="25" w:author="Sabrina Portella Carneiro" w:date="2012-03-26T18:02:00Z">
        <w:r w:rsidR="00604854">
          <w:rPr>
            <w:rFonts w:ascii="Verdana" w:hAnsi="Verdana" w:cs="Vani"/>
            <w:sz w:val="20"/>
            <w:szCs w:val="20"/>
            <w:lang w:eastAsia="pt-BR"/>
          </w:rPr>
          <w:t xml:space="preserve">05 </w:t>
        </w:r>
      </w:ins>
      <w:del w:id="26" w:author="Sabrina Portella Carneiro" w:date="2012-03-26T18:02:00Z">
        <w:r w:rsidR="007E1821" w:rsidDel="00604854">
          <w:rPr>
            <w:rFonts w:ascii="Verdana" w:hAnsi="Verdana" w:cs="Vani"/>
            <w:sz w:val="20"/>
            <w:szCs w:val="20"/>
            <w:lang w:eastAsia="pt-BR"/>
          </w:rPr>
          <w:delText>29</w:delText>
        </w:r>
      </w:del>
      <w:r w:rsidR="007E1821">
        <w:rPr>
          <w:rFonts w:ascii="Verdana" w:hAnsi="Verdana" w:cs="Vani"/>
          <w:sz w:val="20"/>
          <w:szCs w:val="20"/>
          <w:lang w:eastAsia="pt-BR"/>
        </w:rPr>
        <w:t xml:space="preserve"> de </w:t>
      </w:r>
      <w:ins w:id="27" w:author="Sabrina Portella Carneiro" w:date="2012-03-26T18:02:00Z">
        <w:r w:rsidR="00604854">
          <w:rPr>
            <w:rFonts w:ascii="Verdana" w:hAnsi="Verdana" w:cs="Vani"/>
            <w:sz w:val="20"/>
            <w:szCs w:val="20"/>
            <w:lang w:eastAsia="pt-BR"/>
          </w:rPr>
          <w:t xml:space="preserve">maio </w:t>
        </w:r>
      </w:ins>
      <w:del w:id="28" w:author="Sabrina Portella Carneiro" w:date="2012-03-26T18:02:00Z">
        <w:r w:rsidR="007E1821" w:rsidDel="00604854">
          <w:rPr>
            <w:rFonts w:ascii="Verdana" w:hAnsi="Verdana" w:cs="Vani"/>
            <w:sz w:val="20"/>
            <w:szCs w:val="20"/>
            <w:lang w:eastAsia="pt-BR"/>
          </w:rPr>
          <w:delText>abril</w:delText>
        </w:r>
      </w:del>
      <w:r w:rsidR="007E1821">
        <w:rPr>
          <w:rFonts w:ascii="Verdana" w:hAnsi="Verdana" w:cs="Vani"/>
          <w:sz w:val="20"/>
          <w:szCs w:val="20"/>
          <w:lang w:eastAsia="pt-BR"/>
        </w:rPr>
        <w:t xml:space="preserve"> ou </w:t>
      </w:r>
      <w:r w:rsidRPr="002649A9">
        <w:rPr>
          <w:rFonts w:ascii="Verdana" w:hAnsi="Verdana" w:cs="Vani"/>
          <w:sz w:val="20"/>
          <w:szCs w:val="20"/>
          <w:lang w:eastAsia="pt-BR"/>
        </w:rPr>
        <w:t>enquanto durarem os estoques</w:t>
      </w:r>
      <w:ins w:id="29" w:author="rribeiro" w:date="2012-03-26T17:35:00Z">
        <w:r w:rsidR="00F33961">
          <w:rPr>
            <w:rFonts w:ascii="Verdana" w:hAnsi="Verdana" w:cs="Vani"/>
            <w:sz w:val="20"/>
            <w:szCs w:val="20"/>
            <w:lang w:eastAsia="pt-BR"/>
          </w:rPr>
          <w:t xml:space="preserve"> de 5.000 (cinco mil) capas</w:t>
        </w:r>
      </w:ins>
      <w:ins w:id="30" w:author="rribeiro" w:date="2012-03-26T17:42:00Z">
        <w:r w:rsidR="000077FA">
          <w:rPr>
            <w:rFonts w:ascii="Verdana" w:hAnsi="Verdana" w:cs="Vani"/>
            <w:sz w:val="20"/>
            <w:szCs w:val="20"/>
            <w:lang w:eastAsia="pt-BR"/>
          </w:rPr>
          <w:t>, prevalecendo o que ocorrer primeiro</w:t>
        </w:r>
      </w:ins>
      <w:r w:rsidRPr="002649A9">
        <w:rPr>
          <w:rFonts w:ascii="Verdana" w:hAnsi="Verdana" w:cs="Vani"/>
          <w:sz w:val="20"/>
          <w:szCs w:val="20"/>
          <w:lang w:eastAsia="pt-BR"/>
        </w:rPr>
        <w:t>.</w:t>
      </w:r>
    </w:p>
    <w:p w:rsidR="00CD0E61" w:rsidRPr="002649A9" w:rsidRDefault="00CD0E61" w:rsidP="00055F52">
      <w:pPr>
        <w:spacing w:before="120" w:after="0" w:line="240" w:lineRule="atLeast"/>
        <w:jc w:val="both"/>
        <w:rPr>
          <w:rFonts w:ascii="Verdana" w:hAnsi="Verdana" w:cs="Vani"/>
          <w:sz w:val="20"/>
          <w:szCs w:val="20"/>
          <w:lang w:eastAsia="pt-BR"/>
        </w:rPr>
      </w:pP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3 – DA ELEGIBILIDADE DOS PARTICIPANTES</w:t>
      </w:r>
    </w:p>
    <w:p w:rsidR="00B71BBB" w:rsidRPr="002649A9" w:rsidRDefault="00B71BBB" w:rsidP="00B71BBB">
      <w:pPr>
        <w:jc w:val="both"/>
        <w:rPr>
          <w:rFonts w:ascii="Verdana" w:hAnsi="Verdana" w:cs="Vani"/>
          <w:sz w:val="20"/>
          <w:szCs w:val="20"/>
          <w:lang w:eastAsia="pt-BR"/>
        </w:rPr>
      </w:pPr>
      <w:r w:rsidRPr="002649A9">
        <w:rPr>
          <w:rFonts w:ascii="Verdana" w:hAnsi="Verdana" w:cs="Vani"/>
          <w:sz w:val="20"/>
          <w:szCs w:val="20"/>
          <w:lang w:eastAsia="pt-BR"/>
        </w:rPr>
        <w:t xml:space="preserve">3.1. A ação é válida em todo o território nacional, limitada </w:t>
      </w:r>
      <w:r w:rsidR="004108E8">
        <w:rPr>
          <w:rFonts w:ascii="Verdana" w:hAnsi="Verdana" w:cs="Vani"/>
          <w:sz w:val="20"/>
          <w:szCs w:val="20"/>
          <w:lang w:eastAsia="pt-BR"/>
        </w:rPr>
        <w:t>às l</w:t>
      </w:r>
      <w:r w:rsidRPr="004E5107">
        <w:rPr>
          <w:rFonts w:ascii="Verdana" w:hAnsi="Verdana" w:cs="Vani"/>
          <w:sz w:val="20"/>
          <w:szCs w:val="20"/>
          <w:lang w:eastAsia="pt-BR"/>
        </w:rPr>
        <w:t>ojas físicas</w:t>
      </w:r>
      <w:r w:rsidR="007E1821">
        <w:rPr>
          <w:rFonts w:ascii="Verdana" w:hAnsi="Verdana" w:cs="Vani"/>
          <w:sz w:val="20"/>
          <w:szCs w:val="20"/>
          <w:lang w:eastAsia="pt-BR"/>
        </w:rPr>
        <w:t xml:space="preserve"> relacionadas no item 8 desse regulamento</w:t>
      </w:r>
      <w:r w:rsidRPr="002649A9">
        <w:rPr>
          <w:rFonts w:ascii="Verdana" w:hAnsi="Verdana" w:cs="Vani"/>
          <w:sz w:val="20"/>
          <w:szCs w:val="20"/>
          <w:lang w:eastAsia="pt-BR"/>
        </w:rPr>
        <w:t xml:space="preserve"> e est</w:t>
      </w:r>
      <w:r w:rsidR="004108E8">
        <w:rPr>
          <w:rFonts w:ascii="Verdana" w:hAnsi="Verdana" w:cs="Vani"/>
          <w:sz w:val="20"/>
          <w:szCs w:val="20"/>
          <w:lang w:eastAsia="pt-BR"/>
        </w:rPr>
        <w:t>ar</w:t>
      </w:r>
      <w:r w:rsidRPr="002649A9">
        <w:rPr>
          <w:rFonts w:ascii="Verdana" w:hAnsi="Verdana" w:cs="Vani"/>
          <w:sz w:val="20"/>
          <w:szCs w:val="20"/>
          <w:lang w:eastAsia="pt-BR"/>
        </w:rPr>
        <w:t>á aberta aos participantes maiores de 18 anos, que a</w:t>
      </w:r>
      <w:r w:rsidR="004108E8">
        <w:rPr>
          <w:rFonts w:ascii="Verdana" w:hAnsi="Verdana" w:cs="Vani"/>
          <w:sz w:val="20"/>
          <w:szCs w:val="20"/>
          <w:lang w:eastAsia="pt-BR"/>
        </w:rPr>
        <w:t>dquirirem o produto, durante o P</w:t>
      </w:r>
      <w:r w:rsidRPr="002649A9">
        <w:rPr>
          <w:rFonts w:ascii="Verdana" w:hAnsi="Verdana" w:cs="Vani"/>
          <w:sz w:val="20"/>
          <w:szCs w:val="20"/>
          <w:lang w:eastAsia="pt-BR"/>
        </w:rPr>
        <w:t>eríodo da ação.</w:t>
      </w:r>
    </w:p>
    <w:p w:rsidR="00CD0E61" w:rsidRPr="002649A9" w:rsidRDefault="00CD0E61" w:rsidP="00055F52">
      <w:pPr>
        <w:spacing w:before="120" w:after="0" w:line="240" w:lineRule="atLeast"/>
        <w:jc w:val="both"/>
        <w:rPr>
          <w:rFonts w:ascii="Verdana" w:hAnsi="Verdana" w:cs="Vani"/>
          <w:sz w:val="20"/>
          <w:szCs w:val="20"/>
          <w:lang w:eastAsia="pt-BR"/>
        </w:rPr>
      </w:pP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4 – DA MECÂNICA DA AÇÃO</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4.1.</w:t>
      </w:r>
      <w:r w:rsidRPr="002649A9">
        <w:rPr>
          <w:rFonts w:ascii="Verdana" w:hAnsi="Verdana" w:cs="Vani"/>
          <w:sz w:val="20"/>
          <w:szCs w:val="20"/>
          <w:lang w:eastAsia="pt-BR"/>
        </w:rPr>
        <w:t xml:space="preserve"> Antes de efetuar a compra, o consumidor deverá certificar-se de que a loja onde está sendo adquirido </w:t>
      </w:r>
      <w:r w:rsidR="0051595F" w:rsidRPr="002649A9">
        <w:rPr>
          <w:rFonts w:ascii="Verdana" w:hAnsi="Verdana" w:cs="Vani"/>
          <w:sz w:val="20"/>
          <w:szCs w:val="20"/>
          <w:lang w:eastAsia="pt-BR"/>
        </w:rPr>
        <w:t>o Galaxy Note</w:t>
      </w:r>
      <w:r w:rsidRPr="002649A9">
        <w:rPr>
          <w:rFonts w:ascii="Verdana" w:hAnsi="Verdana" w:cs="Vani"/>
          <w:sz w:val="20"/>
          <w:szCs w:val="20"/>
          <w:lang w:eastAsia="pt-BR"/>
        </w:rPr>
        <w:t xml:space="preserve"> </w:t>
      </w:r>
      <w:r w:rsidR="0051595F" w:rsidRPr="002649A9">
        <w:rPr>
          <w:rFonts w:ascii="Verdana" w:hAnsi="Verdana" w:cs="Vani"/>
          <w:sz w:val="20"/>
          <w:szCs w:val="20"/>
          <w:lang w:eastAsia="pt-BR"/>
        </w:rPr>
        <w:t>possui disponibilidade do brinde</w:t>
      </w:r>
      <w:r w:rsidR="00802C62" w:rsidRPr="002649A9">
        <w:rPr>
          <w:rFonts w:ascii="Verdana" w:hAnsi="Verdana" w:cs="Vani"/>
          <w:sz w:val="20"/>
          <w:szCs w:val="20"/>
          <w:lang w:eastAsia="pt-BR"/>
        </w:rPr>
        <w:t xml:space="preserve"> ofertado</w:t>
      </w:r>
      <w:r w:rsidRPr="002649A9">
        <w:rPr>
          <w:rFonts w:ascii="Verdana" w:hAnsi="Verdana" w:cs="Vani"/>
          <w:sz w:val="20"/>
          <w:szCs w:val="20"/>
          <w:lang w:eastAsia="pt-BR"/>
        </w:rPr>
        <w:t>.</w:t>
      </w:r>
    </w:p>
    <w:p w:rsidR="00CD0E61" w:rsidRPr="002649A9" w:rsidRDefault="00CD0E61" w:rsidP="00055F52">
      <w:pPr>
        <w:spacing w:before="120" w:after="0" w:line="240" w:lineRule="atLeast"/>
        <w:jc w:val="both"/>
        <w:rPr>
          <w:rFonts w:ascii="Verdana" w:hAnsi="Verdana" w:cs="Vani"/>
          <w:sz w:val="20"/>
          <w:szCs w:val="20"/>
        </w:rPr>
      </w:pPr>
      <w:r w:rsidRPr="002649A9">
        <w:rPr>
          <w:rFonts w:ascii="Verdana" w:hAnsi="Verdana" w:cs="Vani"/>
          <w:b/>
          <w:bCs/>
          <w:sz w:val="20"/>
          <w:szCs w:val="20"/>
          <w:lang w:eastAsia="pt-BR"/>
        </w:rPr>
        <w:t>4.2.</w:t>
      </w:r>
      <w:r w:rsidRPr="002649A9">
        <w:rPr>
          <w:rFonts w:ascii="Verdana" w:hAnsi="Verdana" w:cs="Vani"/>
          <w:sz w:val="20"/>
          <w:szCs w:val="20"/>
          <w:lang w:eastAsia="pt-BR"/>
        </w:rPr>
        <w:t xml:space="preserve"> A cada </w:t>
      </w:r>
      <w:r w:rsidR="00802C62" w:rsidRPr="002649A9">
        <w:rPr>
          <w:rFonts w:ascii="Verdana" w:hAnsi="Verdana" w:cs="Vani"/>
          <w:sz w:val="20"/>
          <w:szCs w:val="20"/>
          <w:lang w:eastAsia="pt-BR"/>
        </w:rPr>
        <w:t>Galaxy Note</w:t>
      </w:r>
      <w:r w:rsidRPr="002649A9">
        <w:rPr>
          <w:rFonts w:ascii="Verdana" w:hAnsi="Verdana" w:cs="Vani"/>
          <w:sz w:val="20"/>
          <w:szCs w:val="20"/>
          <w:lang w:eastAsia="pt-BR"/>
        </w:rPr>
        <w:t xml:space="preserve"> adquirido o consumidor ganhará, sem qualquer ônus, um</w:t>
      </w:r>
      <w:r w:rsidR="00802C62" w:rsidRPr="002649A9">
        <w:rPr>
          <w:rFonts w:ascii="Verdana" w:hAnsi="Verdana" w:cs="Vani"/>
          <w:sz w:val="20"/>
          <w:szCs w:val="20"/>
          <w:lang w:eastAsia="pt-BR"/>
        </w:rPr>
        <w:t>a capa</w:t>
      </w:r>
      <w:r w:rsidR="007E1821">
        <w:rPr>
          <w:rFonts w:ascii="Verdana" w:hAnsi="Verdana" w:cs="Vani"/>
          <w:sz w:val="20"/>
          <w:szCs w:val="20"/>
          <w:lang w:eastAsia="pt-BR"/>
        </w:rPr>
        <w:t xml:space="preserve"> protetora</w:t>
      </w:r>
      <w:r w:rsidR="00802C62" w:rsidRPr="002649A9">
        <w:rPr>
          <w:rFonts w:ascii="Verdana" w:hAnsi="Verdana" w:cs="Vani"/>
          <w:sz w:val="20"/>
          <w:szCs w:val="20"/>
          <w:lang w:eastAsia="pt-BR"/>
        </w:rPr>
        <w:t xml:space="preserve"> para o aparelho adquirido</w:t>
      </w:r>
      <w:r w:rsidRPr="002649A9">
        <w:rPr>
          <w:rFonts w:ascii="Verdana" w:hAnsi="Verdana" w:cs="Vani"/>
          <w:sz w:val="20"/>
          <w:szCs w:val="20"/>
          <w:lang w:eastAsia="pt-BR"/>
        </w:rPr>
        <w:t xml:space="preserve">, conforme disponibilidade </w:t>
      </w:r>
      <w:r w:rsidR="005B64F7">
        <w:rPr>
          <w:rFonts w:ascii="Verdana" w:hAnsi="Verdana" w:cs="Vani"/>
          <w:sz w:val="20"/>
          <w:szCs w:val="20"/>
          <w:lang w:eastAsia="pt-BR"/>
        </w:rPr>
        <w:t xml:space="preserve">de cores e </w:t>
      </w:r>
      <w:r w:rsidRPr="002649A9">
        <w:rPr>
          <w:rFonts w:ascii="Verdana" w:hAnsi="Verdana" w:cs="Vani"/>
          <w:sz w:val="20"/>
          <w:szCs w:val="20"/>
          <w:lang w:eastAsia="pt-BR"/>
        </w:rPr>
        <w:t xml:space="preserve">do Brinde </w:t>
      </w:r>
      <w:r w:rsidR="00561BEE" w:rsidRPr="002649A9">
        <w:rPr>
          <w:rFonts w:ascii="Verdana" w:hAnsi="Verdana" w:cs="Vani"/>
          <w:sz w:val="20"/>
          <w:szCs w:val="20"/>
          <w:lang w:eastAsia="pt-BR"/>
        </w:rPr>
        <w:t xml:space="preserve">na Loja </w:t>
      </w:r>
      <w:r w:rsidR="00802C62" w:rsidRPr="002649A9">
        <w:rPr>
          <w:rFonts w:ascii="Verdana" w:hAnsi="Verdana" w:cs="Vani"/>
          <w:sz w:val="20"/>
          <w:szCs w:val="20"/>
          <w:lang w:eastAsia="pt-BR"/>
        </w:rPr>
        <w:t>onde o produto está sendo adquirido</w:t>
      </w:r>
      <w:r w:rsidRPr="002649A9">
        <w:rPr>
          <w:rFonts w:ascii="Verdana" w:hAnsi="Verdana" w:cs="Vani"/>
          <w:sz w:val="20"/>
          <w:szCs w:val="20"/>
          <w:lang w:eastAsia="pt-BR"/>
        </w:rPr>
        <w:t>.</w:t>
      </w:r>
      <w:r w:rsidRPr="002649A9">
        <w:rPr>
          <w:rFonts w:ascii="Verdana" w:hAnsi="Verdana" w:cs="Vani"/>
          <w:color w:val="FF0000"/>
          <w:sz w:val="20"/>
          <w:szCs w:val="20"/>
        </w:rPr>
        <w:t xml:space="preserve"> </w:t>
      </w:r>
      <w:r w:rsidRPr="002649A9">
        <w:rPr>
          <w:rFonts w:ascii="Verdana" w:hAnsi="Verdana" w:cs="Vani"/>
          <w:sz w:val="20"/>
          <w:szCs w:val="20"/>
        </w:rPr>
        <w:t xml:space="preserve">Não há limitação de direito </w:t>
      </w:r>
      <w:r w:rsidR="0050499A">
        <w:rPr>
          <w:rFonts w:ascii="Verdana" w:hAnsi="Verdana" w:cs="Vani"/>
          <w:sz w:val="20"/>
          <w:szCs w:val="20"/>
        </w:rPr>
        <w:t>de brinde</w:t>
      </w:r>
      <w:r w:rsidR="00802C62" w:rsidRPr="002649A9">
        <w:rPr>
          <w:rFonts w:ascii="Verdana" w:hAnsi="Verdana" w:cs="Vani"/>
          <w:sz w:val="20"/>
          <w:szCs w:val="20"/>
        </w:rPr>
        <w:t>, q</w:t>
      </w:r>
      <w:r w:rsidRPr="002649A9">
        <w:rPr>
          <w:rFonts w:ascii="Verdana" w:hAnsi="Verdana" w:cs="Vani"/>
          <w:sz w:val="20"/>
          <w:szCs w:val="20"/>
        </w:rPr>
        <w:t xml:space="preserve">uanto mais produtos forem comprados, mais brindes serão automaticamente ganhos, sempre de </w:t>
      </w:r>
      <w:r w:rsidR="00C25483">
        <w:rPr>
          <w:rFonts w:ascii="Verdana" w:hAnsi="Verdana" w:cs="Vani"/>
          <w:sz w:val="20"/>
          <w:szCs w:val="20"/>
        </w:rPr>
        <w:t>acordo com a disponibilidade de</w:t>
      </w:r>
      <w:r w:rsidR="005B64F7">
        <w:rPr>
          <w:rFonts w:ascii="Verdana" w:hAnsi="Verdana" w:cs="Vani"/>
          <w:sz w:val="20"/>
          <w:szCs w:val="20"/>
        </w:rPr>
        <w:t xml:space="preserve"> quantidades</w:t>
      </w:r>
      <w:r w:rsidRPr="002649A9">
        <w:rPr>
          <w:rFonts w:ascii="Verdana" w:hAnsi="Verdana" w:cs="Vani"/>
          <w:sz w:val="20"/>
          <w:szCs w:val="20"/>
        </w:rPr>
        <w:t>.</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4.3.</w:t>
      </w:r>
      <w:r w:rsidRPr="002649A9">
        <w:rPr>
          <w:rFonts w:ascii="Verdana" w:hAnsi="Verdana" w:cs="Vani"/>
          <w:sz w:val="20"/>
          <w:szCs w:val="20"/>
          <w:lang w:eastAsia="pt-BR"/>
        </w:rPr>
        <w:t xml:space="preserve"> A participação </w:t>
      </w:r>
      <w:r w:rsidR="00C25483">
        <w:rPr>
          <w:rFonts w:ascii="Verdana" w:hAnsi="Verdana" w:cs="Vani"/>
          <w:sz w:val="20"/>
          <w:szCs w:val="20"/>
          <w:lang w:eastAsia="pt-BR"/>
        </w:rPr>
        <w:t xml:space="preserve">do consumidor </w:t>
      </w:r>
      <w:r w:rsidRPr="002649A9">
        <w:rPr>
          <w:rFonts w:ascii="Verdana" w:hAnsi="Verdana" w:cs="Vani"/>
          <w:sz w:val="20"/>
          <w:szCs w:val="20"/>
          <w:lang w:eastAsia="pt-BR"/>
        </w:rPr>
        <w:t>nesta Ação é FACULTATIVA.</w:t>
      </w:r>
    </w:p>
    <w:p w:rsidR="00802C62" w:rsidRPr="002649A9" w:rsidRDefault="00802C62" w:rsidP="00055F52">
      <w:pPr>
        <w:spacing w:before="120" w:after="0" w:line="240" w:lineRule="atLeast"/>
        <w:jc w:val="both"/>
        <w:rPr>
          <w:rFonts w:ascii="Verdana" w:hAnsi="Verdana" w:cs="Vani"/>
          <w:b/>
          <w:bCs/>
          <w:sz w:val="20"/>
          <w:szCs w:val="20"/>
          <w:lang w:eastAsia="pt-BR"/>
        </w:rPr>
      </w:pP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5 – DAS LOJAS PARTICIPANTES</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5.1.</w:t>
      </w:r>
      <w:r w:rsidRPr="002649A9">
        <w:rPr>
          <w:rFonts w:ascii="Verdana" w:hAnsi="Verdana" w:cs="Vani"/>
          <w:sz w:val="20"/>
          <w:szCs w:val="20"/>
          <w:lang w:eastAsia="pt-BR"/>
        </w:rPr>
        <w:t xml:space="preserve"> Participam desta ação todas as </w:t>
      </w:r>
      <w:r w:rsidR="009D1FC7">
        <w:rPr>
          <w:rFonts w:ascii="Verdana" w:hAnsi="Verdana" w:cs="Vani"/>
          <w:sz w:val="20"/>
          <w:szCs w:val="20"/>
          <w:lang w:eastAsia="pt-BR"/>
        </w:rPr>
        <w:t>Revendas e l</w:t>
      </w:r>
      <w:r w:rsidRPr="002649A9">
        <w:rPr>
          <w:rFonts w:ascii="Verdana" w:hAnsi="Verdana" w:cs="Vani"/>
          <w:sz w:val="20"/>
          <w:szCs w:val="20"/>
          <w:lang w:eastAsia="pt-BR"/>
        </w:rPr>
        <w:t xml:space="preserve">ojas </w:t>
      </w:r>
      <w:r w:rsidR="00C25483">
        <w:rPr>
          <w:rFonts w:ascii="Verdana" w:hAnsi="Verdana" w:cs="Vani"/>
          <w:sz w:val="20"/>
          <w:szCs w:val="20"/>
          <w:lang w:eastAsia="pt-BR"/>
        </w:rPr>
        <w:t>físicas da Vivo relacionadas no item 8 desse regulamento e que estejam acontecendo a ação de “Compre e Ganhe”</w:t>
      </w:r>
      <w:r w:rsidR="0050499A">
        <w:rPr>
          <w:rFonts w:ascii="Verdana" w:hAnsi="Verdana" w:cs="Vani"/>
          <w:sz w:val="20"/>
          <w:szCs w:val="20"/>
          <w:lang w:eastAsia="pt-BR"/>
        </w:rPr>
        <w:t>,</w:t>
      </w:r>
      <w:r w:rsidR="00C25483">
        <w:rPr>
          <w:rFonts w:ascii="Verdana" w:hAnsi="Verdana" w:cs="Vani"/>
          <w:sz w:val="20"/>
          <w:szCs w:val="20"/>
          <w:lang w:eastAsia="pt-BR"/>
        </w:rPr>
        <w:t xml:space="preserve"> e possuírem estoque de brindes.</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lastRenderedPageBreak/>
        <w:t>6 – DA ENTREGA DO BRINDE</w:t>
      </w:r>
    </w:p>
    <w:p w:rsidR="00CD0E61" w:rsidRDefault="00CD0E61" w:rsidP="00055F52">
      <w:pPr>
        <w:spacing w:before="120" w:after="0" w:line="240" w:lineRule="atLeast"/>
        <w:jc w:val="both"/>
        <w:rPr>
          <w:rFonts w:ascii="Verdana" w:hAnsi="Verdana" w:cs="Arial"/>
          <w:sz w:val="20"/>
          <w:szCs w:val="20"/>
        </w:rPr>
      </w:pPr>
      <w:r w:rsidRPr="002649A9">
        <w:rPr>
          <w:rFonts w:ascii="Verdana" w:hAnsi="Verdana" w:cs="Vani"/>
          <w:b/>
          <w:bCs/>
          <w:sz w:val="20"/>
          <w:szCs w:val="20"/>
          <w:lang w:eastAsia="pt-BR"/>
        </w:rPr>
        <w:t>6.1.</w:t>
      </w:r>
      <w:r w:rsidRPr="002649A9">
        <w:rPr>
          <w:rFonts w:ascii="Verdana" w:hAnsi="Verdana" w:cs="Vani"/>
          <w:sz w:val="20"/>
          <w:szCs w:val="20"/>
          <w:lang w:eastAsia="pt-BR"/>
        </w:rPr>
        <w:t xml:space="preserve"> </w:t>
      </w:r>
      <w:r w:rsidR="00C25483">
        <w:rPr>
          <w:rFonts w:ascii="Verdana" w:hAnsi="Verdana" w:cs="Arial"/>
          <w:sz w:val="20"/>
          <w:szCs w:val="20"/>
        </w:rPr>
        <w:t>Caso haja a customi</w:t>
      </w:r>
      <w:r w:rsidR="00820FC6">
        <w:rPr>
          <w:rFonts w:ascii="Verdana" w:hAnsi="Verdana" w:cs="Arial"/>
          <w:sz w:val="20"/>
          <w:szCs w:val="20"/>
        </w:rPr>
        <w:t>z</w:t>
      </w:r>
      <w:r w:rsidR="00C25483">
        <w:rPr>
          <w:rFonts w:ascii="Verdana" w:hAnsi="Verdana" w:cs="Arial"/>
          <w:sz w:val="20"/>
          <w:szCs w:val="20"/>
        </w:rPr>
        <w:t>ação da capa, o consumidor</w:t>
      </w:r>
      <w:ins w:id="31" w:author="rribeiro" w:date="2012-03-26T17:44:00Z">
        <w:r w:rsidR="000077FA">
          <w:rPr>
            <w:rFonts w:ascii="Verdana" w:hAnsi="Verdana" w:cs="Arial"/>
            <w:sz w:val="20"/>
            <w:szCs w:val="20"/>
          </w:rPr>
          <w:t xml:space="preserve"> indicará o endereço para o qual a mesma deverá ser enviada</w:t>
        </w:r>
      </w:ins>
      <w:ins w:id="32" w:author="rribeiro" w:date="2012-03-26T17:45:00Z">
        <w:r w:rsidR="000077FA">
          <w:rPr>
            <w:rFonts w:ascii="Verdana" w:hAnsi="Verdana" w:cs="Arial"/>
            <w:sz w:val="20"/>
            <w:szCs w:val="20"/>
          </w:rPr>
          <w:t xml:space="preserve"> e, o consumidor</w:t>
        </w:r>
      </w:ins>
      <w:r w:rsidR="00C25483">
        <w:rPr>
          <w:rFonts w:ascii="Verdana" w:hAnsi="Verdana" w:cs="Arial"/>
          <w:sz w:val="20"/>
          <w:szCs w:val="20"/>
        </w:rPr>
        <w:t xml:space="preserve"> </w:t>
      </w:r>
      <w:del w:id="33" w:author="rribeiro" w:date="2012-03-26T17:45:00Z">
        <w:r w:rsidR="00C25483" w:rsidDel="000077FA">
          <w:rPr>
            <w:rFonts w:ascii="Verdana" w:hAnsi="Verdana" w:cs="Arial"/>
            <w:sz w:val="20"/>
            <w:szCs w:val="20"/>
          </w:rPr>
          <w:delText xml:space="preserve">irá </w:delText>
        </w:r>
      </w:del>
      <w:ins w:id="34" w:author="rribeiro" w:date="2012-03-26T17:45:00Z">
        <w:r w:rsidR="000077FA">
          <w:rPr>
            <w:rFonts w:ascii="Verdana" w:hAnsi="Verdana" w:cs="Arial"/>
            <w:sz w:val="20"/>
            <w:szCs w:val="20"/>
          </w:rPr>
          <w:t xml:space="preserve">a </w:t>
        </w:r>
      </w:ins>
      <w:r w:rsidR="00C25483">
        <w:rPr>
          <w:rFonts w:ascii="Verdana" w:hAnsi="Verdana" w:cs="Arial"/>
          <w:sz w:val="20"/>
          <w:szCs w:val="20"/>
        </w:rPr>
        <w:t>receber</w:t>
      </w:r>
      <w:ins w:id="35" w:author="rribeiro" w:date="2012-03-26T17:45:00Z">
        <w:r w:rsidR="000077FA">
          <w:rPr>
            <w:rFonts w:ascii="Verdana" w:hAnsi="Verdana" w:cs="Arial"/>
            <w:sz w:val="20"/>
            <w:szCs w:val="20"/>
          </w:rPr>
          <w:t>á</w:t>
        </w:r>
      </w:ins>
      <w:r w:rsidR="00C25483">
        <w:rPr>
          <w:rFonts w:ascii="Verdana" w:hAnsi="Verdana" w:cs="Arial"/>
          <w:sz w:val="20"/>
          <w:szCs w:val="20"/>
        </w:rPr>
        <w:t xml:space="preserve"> </w:t>
      </w:r>
      <w:del w:id="36" w:author="rribeiro" w:date="2012-03-26T17:45:00Z">
        <w:r w:rsidR="00C25483" w:rsidDel="000077FA">
          <w:rPr>
            <w:rFonts w:ascii="Verdana" w:hAnsi="Verdana" w:cs="Arial"/>
            <w:sz w:val="20"/>
            <w:szCs w:val="20"/>
          </w:rPr>
          <w:delText xml:space="preserve">o brinde </w:delText>
        </w:r>
      </w:del>
      <w:r w:rsidR="00C25483">
        <w:rPr>
          <w:rFonts w:ascii="Verdana" w:hAnsi="Verdana" w:cs="Arial"/>
          <w:sz w:val="20"/>
          <w:szCs w:val="20"/>
        </w:rPr>
        <w:t>no prazo de</w:t>
      </w:r>
      <w:ins w:id="37" w:author="rribeiro" w:date="2012-03-26T17:45:00Z">
        <w:r w:rsidR="000077FA">
          <w:rPr>
            <w:rFonts w:ascii="Verdana" w:hAnsi="Verdana" w:cs="Arial"/>
            <w:sz w:val="20"/>
            <w:szCs w:val="20"/>
          </w:rPr>
          <w:t xml:space="preserve"> até</w:t>
        </w:r>
      </w:ins>
      <w:r w:rsidR="00C25483">
        <w:rPr>
          <w:rFonts w:ascii="Verdana" w:hAnsi="Verdana" w:cs="Arial"/>
          <w:sz w:val="20"/>
          <w:szCs w:val="20"/>
        </w:rPr>
        <w:t xml:space="preserve"> 20</w:t>
      </w:r>
      <w:ins w:id="38" w:author="rribeiro" w:date="2012-03-26T17:45:00Z">
        <w:r w:rsidR="000077FA">
          <w:rPr>
            <w:rFonts w:ascii="Verdana" w:hAnsi="Verdana" w:cs="Arial"/>
            <w:sz w:val="20"/>
            <w:szCs w:val="20"/>
          </w:rPr>
          <w:t xml:space="preserve"> (vinte dias)</w:t>
        </w:r>
      </w:ins>
      <w:r w:rsidR="00C25483">
        <w:rPr>
          <w:rFonts w:ascii="Verdana" w:hAnsi="Verdana" w:cs="Arial"/>
          <w:sz w:val="20"/>
          <w:szCs w:val="20"/>
        </w:rPr>
        <w:t xml:space="preserve"> dias</w:t>
      </w:r>
      <w:del w:id="39" w:author="rribeiro" w:date="2012-03-26T17:45:00Z">
        <w:r w:rsidR="00C25483" w:rsidDel="000077FA">
          <w:rPr>
            <w:rFonts w:ascii="Verdana" w:hAnsi="Verdana" w:cs="Arial"/>
            <w:sz w:val="20"/>
            <w:szCs w:val="20"/>
          </w:rPr>
          <w:delText xml:space="preserve"> em sua casa</w:delText>
        </w:r>
      </w:del>
      <w:ins w:id="40" w:author="rribeiro" w:date="2012-03-26T17:45:00Z">
        <w:r w:rsidR="000077FA">
          <w:rPr>
            <w:rFonts w:ascii="Verdana" w:hAnsi="Verdana" w:cs="Arial"/>
            <w:sz w:val="20"/>
            <w:szCs w:val="20"/>
          </w:rPr>
          <w:t>, contados da data da compra</w:t>
        </w:r>
      </w:ins>
      <w:r w:rsidR="00C25483">
        <w:rPr>
          <w:rFonts w:ascii="Verdana" w:hAnsi="Verdana" w:cs="Arial"/>
          <w:sz w:val="20"/>
          <w:szCs w:val="20"/>
        </w:rPr>
        <w:t xml:space="preserve">. </w:t>
      </w:r>
    </w:p>
    <w:p w:rsidR="000077FA" w:rsidRDefault="000077FA" w:rsidP="000077FA">
      <w:pPr>
        <w:rPr>
          <w:color w:val="1F497D"/>
        </w:rPr>
      </w:pPr>
      <w:r>
        <w:rPr>
          <w:rFonts w:ascii="Verdana" w:hAnsi="Verdana" w:cs="Vani"/>
          <w:sz w:val="20"/>
          <w:szCs w:val="20"/>
          <w:lang w:eastAsia="pt-BR"/>
        </w:rPr>
        <w:tab/>
        <w:t xml:space="preserve">6.1.1. Caso o consumidor não receba o brinde em até 20 dias, o mesmo poderá informar mandando um e-mail para </w:t>
      </w:r>
      <w:hyperlink r:id="rId6" w:history="1">
        <w:r>
          <w:rPr>
            <w:rStyle w:val="Hyperlink"/>
          </w:rPr>
          <w:t>contato@galaxynotevivo.com.br</w:t>
        </w:r>
      </w:hyperlink>
    </w:p>
    <w:p w:rsidR="00C25483" w:rsidRPr="002649A9" w:rsidRDefault="00C25483" w:rsidP="00055F52">
      <w:pPr>
        <w:spacing w:before="120" w:after="0" w:line="240" w:lineRule="atLeast"/>
        <w:jc w:val="both"/>
        <w:rPr>
          <w:rFonts w:ascii="Verdana" w:hAnsi="Verdana" w:cs="Vani"/>
          <w:sz w:val="20"/>
          <w:szCs w:val="20"/>
          <w:lang w:eastAsia="pt-BR"/>
        </w:rPr>
      </w:pPr>
    </w:p>
    <w:p w:rsidR="000077FA" w:rsidRDefault="00CD0E61" w:rsidP="00055F52">
      <w:pPr>
        <w:spacing w:before="120" w:after="0" w:line="240" w:lineRule="atLeast"/>
        <w:jc w:val="both"/>
        <w:rPr>
          <w:rFonts w:ascii="Verdana" w:hAnsi="Verdana" w:cs="Vani"/>
          <w:sz w:val="20"/>
          <w:szCs w:val="20"/>
          <w:lang w:eastAsia="pt-BR"/>
        </w:rPr>
      </w:pPr>
      <w:r w:rsidRPr="00620C9E">
        <w:rPr>
          <w:rFonts w:ascii="Verdana" w:hAnsi="Verdana" w:cs="Vani"/>
          <w:b/>
          <w:sz w:val="20"/>
          <w:szCs w:val="20"/>
          <w:lang w:eastAsia="pt-BR"/>
        </w:rPr>
        <w:t>6.2.</w:t>
      </w:r>
      <w:r w:rsidR="00C25483">
        <w:rPr>
          <w:rFonts w:ascii="Verdana" w:hAnsi="Verdana" w:cs="Vani"/>
          <w:sz w:val="20"/>
          <w:szCs w:val="20"/>
          <w:lang w:eastAsia="pt-BR"/>
        </w:rPr>
        <w:t xml:space="preserve"> </w:t>
      </w:r>
      <w:ins w:id="41" w:author="rribeiro" w:date="2012-03-26T17:46:00Z">
        <w:r w:rsidR="000077FA">
          <w:rPr>
            <w:rFonts w:ascii="Verdana" w:hAnsi="Verdana" w:cs="Vani"/>
            <w:sz w:val="20"/>
            <w:szCs w:val="20"/>
            <w:lang w:eastAsia="pt-BR"/>
          </w:rPr>
          <w:t xml:space="preserve">Não havendo customização adicional pelo consumidor, </w:t>
        </w:r>
      </w:ins>
      <w:del w:id="42" w:author="rribeiro" w:date="2012-03-26T17:46:00Z">
        <w:r w:rsidR="00C25483" w:rsidDel="000077FA">
          <w:rPr>
            <w:rFonts w:ascii="Verdana" w:hAnsi="Verdana" w:cs="Vani"/>
            <w:sz w:val="20"/>
            <w:szCs w:val="20"/>
            <w:lang w:eastAsia="pt-BR"/>
          </w:rPr>
          <w:delText>O</w:delText>
        </w:r>
      </w:del>
      <w:ins w:id="43" w:author="rribeiro" w:date="2012-03-26T17:46:00Z">
        <w:r w:rsidR="000077FA">
          <w:rPr>
            <w:rFonts w:ascii="Verdana" w:hAnsi="Verdana" w:cs="Vani"/>
            <w:sz w:val="20"/>
            <w:szCs w:val="20"/>
            <w:lang w:eastAsia="pt-BR"/>
          </w:rPr>
          <w:t>o</w:t>
        </w:r>
      </w:ins>
      <w:r w:rsidR="00C25483">
        <w:rPr>
          <w:rFonts w:ascii="Verdana" w:hAnsi="Verdana" w:cs="Vani"/>
          <w:sz w:val="20"/>
          <w:szCs w:val="20"/>
          <w:lang w:eastAsia="pt-BR"/>
        </w:rPr>
        <w:t xml:space="preserve"> brinde será </w:t>
      </w:r>
      <w:ins w:id="44" w:author="rribeiro" w:date="2012-03-26T17:46:00Z">
        <w:r w:rsidR="000077FA">
          <w:rPr>
            <w:rFonts w:ascii="Verdana" w:hAnsi="Verdana" w:cs="Vani"/>
            <w:sz w:val="20"/>
            <w:szCs w:val="20"/>
            <w:lang w:eastAsia="pt-BR"/>
          </w:rPr>
          <w:t xml:space="preserve">retirado no ato da compra, conforme sua disponibilidade. </w:t>
        </w:r>
      </w:ins>
      <w:del w:id="45" w:author="rribeiro" w:date="2012-03-26T17:47:00Z">
        <w:r w:rsidR="00C25483" w:rsidDel="000077FA">
          <w:rPr>
            <w:rFonts w:ascii="Verdana" w:hAnsi="Verdana" w:cs="Vani"/>
            <w:sz w:val="20"/>
            <w:szCs w:val="20"/>
            <w:lang w:eastAsia="pt-BR"/>
          </w:rPr>
          <w:delText>enviado via Sedex com AR para o endereço cadastrado pelo consumidor no dia da compra</w:delText>
        </w:r>
      </w:del>
    </w:p>
    <w:p w:rsidR="00C25483" w:rsidRDefault="00C25483" w:rsidP="00055F52">
      <w:pPr>
        <w:spacing w:before="120" w:after="0" w:line="240" w:lineRule="atLeast"/>
        <w:jc w:val="both"/>
        <w:rPr>
          <w:rFonts w:ascii="Verdana" w:hAnsi="Verdana" w:cs="Vani"/>
          <w:sz w:val="20"/>
          <w:szCs w:val="20"/>
          <w:lang w:eastAsia="pt-BR"/>
        </w:rPr>
      </w:pPr>
    </w:p>
    <w:p w:rsidR="00C25483" w:rsidRPr="00C25483" w:rsidRDefault="00C25483" w:rsidP="00055F52">
      <w:pPr>
        <w:spacing w:before="120" w:after="0" w:line="240" w:lineRule="atLeast"/>
        <w:jc w:val="both"/>
        <w:rPr>
          <w:rFonts w:ascii="Verdana" w:hAnsi="Verdana" w:cs="Vani"/>
          <w:b/>
          <w:sz w:val="20"/>
          <w:szCs w:val="20"/>
          <w:lang w:eastAsia="pt-BR"/>
        </w:rPr>
      </w:pPr>
      <w:r w:rsidRPr="00C25483">
        <w:rPr>
          <w:rFonts w:ascii="Verdana" w:hAnsi="Verdana" w:cs="Vani"/>
          <w:b/>
          <w:sz w:val="20"/>
          <w:szCs w:val="20"/>
          <w:lang w:eastAsia="pt-BR"/>
        </w:rPr>
        <w:t>6.</w:t>
      </w:r>
      <w:del w:id="46" w:author="rribeiro" w:date="2012-03-26T17:47:00Z">
        <w:r w:rsidRPr="00C25483" w:rsidDel="008515D5">
          <w:rPr>
            <w:rFonts w:ascii="Verdana" w:hAnsi="Verdana" w:cs="Vani"/>
            <w:b/>
            <w:sz w:val="20"/>
            <w:szCs w:val="20"/>
            <w:lang w:eastAsia="pt-BR"/>
          </w:rPr>
          <w:delText>4</w:delText>
        </w:r>
      </w:del>
      <w:ins w:id="47" w:author="rribeiro" w:date="2012-03-26T17:47:00Z">
        <w:r w:rsidR="008515D5">
          <w:rPr>
            <w:rFonts w:ascii="Verdana" w:hAnsi="Verdana" w:cs="Vani"/>
            <w:b/>
            <w:sz w:val="20"/>
            <w:szCs w:val="20"/>
            <w:lang w:eastAsia="pt-BR"/>
          </w:rPr>
          <w:t>3</w:t>
        </w:r>
      </w:ins>
      <w:r w:rsidRPr="00C25483">
        <w:rPr>
          <w:rFonts w:ascii="Verdana" w:hAnsi="Verdana" w:cs="Vani"/>
          <w:b/>
          <w:sz w:val="20"/>
          <w:szCs w:val="20"/>
          <w:lang w:eastAsia="pt-BR"/>
        </w:rPr>
        <w:t>.</w:t>
      </w:r>
      <w:r>
        <w:rPr>
          <w:rFonts w:ascii="Verdana" w:hAnsi="Verdana" w:cs="Vani"/>
          <w:b/>
          <w:sz w:val="20"/>
          <w:szCs w:val="20"/>
          <w:lang w:eastAsia="pt-BR"/>
        </w:rPr>
        <w:t xml:space="preserve"> </w:t>
      </w:r>
      <w:r w:rsidRPr="006E2BB8">
        <w:rPr>
          <w:rFonts w:ascii="Verdana" w:hAnsi="Verdana" w:cs="Vani"/>
          <w:sz w:val="20"/>
          <w:szCs w:val="20"/>
          <w:lang w:eastAsia="pt-BR"/>
        </w:rPr>
        <w:t xml:space="preserve">Findo o estoque de Brindes, qualquer compra efetuada pelo consumidor, mesmo que atenda ao demais requisitos </w:t>
      </w:r>
      <w:r w:rsidR="006E2BB8" w:rsidRPr="006E2BB8">
        <w:rPr>
          <w:rFonts w:ascii="Verdana" w:hAnsi="Verdana" w:cs="Vani"/>
          <w:sz w:val="20"/>
          <w:szCs w:val="20"/>
          <w:lang w:eastAsia="pt-BR"/>
        </w:rPr>
        <w:t>deste regulamento, não ensejará ao recebimento de Brinde</w:t>
      </w:r>
      <w:ins w:id="48" w:author="rribeiro" w:date="2012-03-20T17:04:00Z">
        <w:r w:rsidR="00937B6F">
          <w:rPr>
            <w:rFonts w:ascii="Verdana" w:hAnsi="Verdana" w:cs="Vani"/>
            <w:sz w:val="20"/>
            <w:szCs w:val="20"/>
            <w:lang w:eastAsia="pt-BR"/>
          </w:rPr>
          <w:t>.</w:t>
        </w:r>
      </w:ins>
    </w:p>
    <w:p w:rsidR="006E2BB8" w:rsidRDefault="006E2BB8" w:rsidP="00055F52">
      <w:pPr>
        <w:spacing w:before="120" w:after="0" w:line="240" w:lineRule="atLeast"/>
        <w:jc w:val="both"/>
        <w:rPr>
          <w:rFonts w:ascii="Verdana" w:hAnsi="Verdana" w:cs="Vani"/>
          <w:sz w:val="20"/>
          <w:szCs w:val="20"/>
          <w:lang w:eastAsia="pt-BR"/>
        </w:rPr>
      </w:pPr>
      <w:r>
        <w:rPr>
          <w:rFonts w:ascii="Verdana" w:hAnsi="Verdana" w:cs="Vani"/>
          <w:b/>
          <w:bCs/>
          <w:sz w:val="20"/>
          <w:szCs w:val="20"/>
          <w:lang w:eastAsia="pt-BR"/>
        </w:rPr>
        <w:t>6.</w:t>
      </w:r>
      <w:ins w:id="49" w:author="rribeiro" w:date="2012-03-26T17:47:00Z">
        <w:r w:rsidR="008515D5">
          <w:rPr>
            <w:rFonts w:ascii="Verdana" w:hAnsi="Verdana" w:cs="Vani"/>
            <w:b/>
            <w:bCs/>
            <w:sz w:val="20"/>
            <w:szCs w:val="20"/>
            <w:lang w:eastAsia="pt-BR"/>
          </w:rPr>
          <w:t>4</w:t>
        </w:r>
      </w:ins>
      <w:del w:id="50" w:author="rribeiro" w:date="2012-03-26T17:47:00Z">
        <w:r w:rsidDel="008515D5">
          <w:rPr>
            <w:rFonts w:ascii="Verdana" w:hAnsi="Verdana" w:cs="Vani"/>
            <w:b/>
            <w:bCs/>
            <w:sz w:val="20"/>
            <w:szCs w:val="20"/>
            <w:lang w:eastAsia="pt-BR"/>
          </w:rPr>
          <w:delText>5</w:delText>
        </w:r>
      </w:del>
      <w:r w:rsidR="00CD0E61" w:rsidRPr="002649A9">
        <w:rPr>
          <w:rFonts w:ascii="Verdana" w:hAnsi="Verdana" w:cs="Vani"/>
          <w:b/>
          <w:bCs/>
          <w:sz w:val="20"/>
          <w:szCs w:val="20"/>
          <w:lang w:eastAsia="pt-BR"/>
        </w:rPr>
        <w:t>.</w:t>
      </w:r>
      <w:r w:rsidR="00CD0E61" w:rsidRPr="002649A9">
        <w:rPr>
          <w:rFonts w:ascii="Verdana" w:hAnsi="Verdana" w:cs="Vani"/>
          <w:sz w:val="20"/>
          <w:szCs w:val="20"/>
          <w:lang w:eastAsia="pt-BR"/>
        </w:rPr>
        <w:t xml:space="preserve"> O Brinde em hipótese alguma poderá ser convertido, total ou parcialmente, em dinheiro</w:t>
      </w:r>
      <w:r>
        <w:rPr>
          <w:rFonts w:ascii="Verdana" w:hAnsi="Verdana" w:cs="Vani"/>
          <w:sz w:val="20"/>
          <w:szCs w:val="20"/>
          <w:lang w:eastAsia="pt-BR"/>
        </w:rPr>
        <w:t>.</w:t>
      </w:r>
    </w:p>
    <w:p w:rsidR="00CD0E61" w:rsidRPr="002649A9" w:rsidRDefault="006E2BB8" w:rsidP="00055F52">
      <w:pPr>
        <w:spacing w:before="120" w:after="0" w:line="240" w:lineRule="atLeast"/>
        <w:jc w:val="both"/>
        <w:rPr>
          <w:rFonts w:ascii="Verdana" w:hAnsi="Verdana" w:cs="Vani"/>
          <w:sz w:val="20"/>
          <w:szCs w:val="20"/>
          <w:lang w:eastAsia="pt-BR"/>
        </w:rPr>
      </w:pPr>
      <w:r>
        <w:rPr>
          <w:rFonts w:ascii="Verdana" w:hAnsi="Verdana" w:cs="Vani"/>
          <w:b/>
          <w:bCs/>
          <w:sz w:val="20"/>
          <w:szCs w:val="20"/>
          <w:lang w:eastAsia="pt-BR"/>
        </w:rPr>
        <w:t>6.</w:t>
      </w:r>
      <w:ins w:id="51" w:author="rribeiro" w:date="2012-03-26T17:47:00Z">
        <w:r w:rsidR="008515D5">
          <w:rPr>
            <w:rFonts w:ascii="Verdana" w:hAnsi="Verdana" w:cs="Vani"/>
            <w:b/>
            <w:bCs/>
            <w:sz w:val="20"/>
            <w:szCs w:val="20"/>
            <w:lang w:eastAsia="pt-BR"/>
          </w:rPr>
          <w:t>5</w:t>
        </w:r>
      </w:ins>
      <w:del w:id="52" w:author="rribeiro" w:date="2012-03-26T17:47:00Z">
        <w:r w:rsidDel="008515D5">
          <w:rPr>
            <w:rFonts w:ascii="Verdana" w:hAnsi="Verdana" w:cs="Vani"/>
            <w:b/>
            <w:bCs/>
            <w:sz w:val="20"/>
            <w:szCs w:val="20"/>
            <w:lang w:eastAsia="pt-BR"/>
          </w:rPr>
          <w:delText>6</w:delText>
        </w:r>
      </w:del>
      <w:r w:rsidR="00CD0E61" w:rsidRPr="002649A9">
        <w:rPr>
          <w:rFonts w:ascii="Verdana" w:hAnsi="Verdana" w:cs="Vani"/>
          <w:b/>
          <w:bCs/>
          <w:sz w:val="20"/>
          <w:szCs w:val="20"/>
          <w:lang w:eastAsia="pt-BR"/>
        </w:rPr>
        <w:t>.</w:t>
      </w:r>
      <w:r w:rsidR="00CD0E61" w:rsidRPr="002649A9">
        <w:rPr>
          <w:rFonts w:ascii="Verdana" w:hAnsi="Verdana" w:cs="Vani"/>
          <w:sz w:val="20"/>
          <w:szCs w:val="20"/>
          <w:lang w:eastAsia="pt-BR"/>
        </w:rPr>
        <w:t xml:space="preserve"> Ao receber o Brinde, o consumid</w:t>
      </w:r>
      <w:r>
        <w:rPr>
          <w:rFonts w:ascii="Verdana" w:hAnsi="Verdana" w:cs="Vani"/>
          <w:sz w:val="20"/>
          <w:szCs w:val="20"/>
          <w:lang w:eastAsia="pt-BR"/>
        </w:rPr>
        <w:t>or exonera</w:t>
      </w:r>
      <w:r w:rsidR="00CD0E61" w:rsidRPr="002649A9">
        <w:rPr>
          <w:rFonts w:ascii="Verdana" w:hAnsi="Verdana" w:cs="Vani"/>
          <w:sz w:val="20"/>
          <w:szCs w:val="20"/>
          <w:lang w:eastAsia="pt-BR"/>
        </w:rPr>
        <w:t xml:space="preserve"> a Samsung a e/ou terceiros envolvidos nesta Ação de qualquer responsabilidade ou obrigação futura incluindo, mas não se limitando, </w:t>
      </w:r>
      <w:r w:rsidR="00BF43E0">
        <w:rPr>
          <w:rFonts w:ascii="Verdana" w:hAnsi="Verdana" w:cs="Vani"/>
          <w:sz w:val="20"/>
          <w:szCs w:val="20"/>
          <w:lang w:eastAsia="pt-BR"/>
        </w:rPr>
        <w:t>a</w:t>
      </w:r>
      <w:r w:rsidR="00CD0E61" w:rsidRPr="002649A9">
        <w:rPr>
          <w:rFonts w:ascii="Verdana" w:hAnsi="Verdana" w:cs="Vani"/>
          <w:sz w:val="20"/>
          <w:szCs w:val="20"/>
          <w:lang w:eastAsia="pt-BR"/>
        </w:rPr>
        <w:t xml:space="preserve"> perdas, lesão a bens ou propriedade, lesão ou danos pessoais, que sejam ocasionados total ou parcialmente, direta ou indiretamente, pela participação nesta Ação, ou recebimento, posse e uso do Brinde.</w:t>
      </w:r>
    </w:p>
    <w:p w:rsidR="00CD0E61" w:rsidRPr="002649A9" w:rsidRDefault="006E2BB8" w:rsidP="00055F52">
      <w:pPr>
        <w:spacing w:before="120" w:after="0" w:line="240" w:lineRule="atLeast"/>
        <w:jc w:val="both"/>
        <w:rPr>
          <w:rFonts w:ascii="Verdana" w:hAnsi="Verdana" w:cs="Vani"/>
          <w:sz w:val="20"/>
          <w:szCs w:val="20"/>
          <w:lang w:eastAsia="pt-BR"/>
        </w:rPr>
      </w:pPr>
      <w:r>
        <w:rPr>
          <w:rFonts w:ascii="Verdana" w:hAnsi="Verdana" w:cs="Vani"/>
          <w:b/>
          <w:bCs/>
          <w:sz w:val="20"/>
          <w:szCs w:val="20"/>
          <w:lang w:eastAsia="pt-BR"/>
        </w:rPr>
        <w:t>6.</w:t>
      </w:r>
      <w:ins w:id="53" w:author="rribeiro" w:date="2012-03-26T17:47:00Z">
        <w:r w:rsidR="008515D5">
          <w:rPr>
            <w:rFonts w:ascii="Verdana" w:hAnsi="Verdana" w:cs="Vani"/>
            <w:b/>
            <w:bCs/>
            <w:sz w:val="20"/>
            <w:szCs w:val="20"/>
            <w:lang w:eastAsia="pt-BR"/>
          </w:rPr>
          <w:t>6</w:t>
        </w:r>
      </w:ins>
      <w:del w:id="54" w:author="rribeiro" w:date="2012-03-26T17:47:00Z">
        <w:r w:rsidDel="008515D5">
          <w:rPr>
            <w:rFonts w:ascii="Verdana" w:hAnsi="Verdana" w:cs="Vani"/>
            <w:b/>
            <w:bCs/>
            <w:sz w:val="20"/>
            <w:szCs w:val="20"/>
            <w:lang w:eastAsia="pt-BR"/>
          </w:rPr>
          <w:delText>7</w:delText>
        </w:r>
      </w:del>
      <w:r w:rsidR="00CD0E61" w:rsidRPr="002649A9">
        <w:rPr>
          <w:rFonts w:ascii="Verdana" w:hAnsi="Verdana" w:cs="Vani"/>
          <w:b/>
          <w:bCs/>
          <w:sz w:val="20"/>
          <w:szCs w:val="20"/>
          <w:lang w:eastAsia="pt-BR"/>
        </w:rPr>
        <w:t>.</w:t>
      </w:r>
      <w:r w:rsidR="00CD0E61" w:rsidRPr="002649A9">
        <w:rPr>
          <w:rFonts w:ascii="Verdana" w:hAnsi="Verdana" w:cs="Vani"/>
          <w:sz w:val="20"/>
          <w:szCs w:val="20"/>
          <w:lang w:eastAsia="pt-BR"/>
        </w:rPr>
        <w:t xml:space="preserve"> A responsabilidade da Samsung, em relação ao consumidor</w:t>
      </w:r>
      <w:r>
        <w:rPr>
          <w:rFonts w:ascii="Verdana" w:hAnsi="Verdana" w:cs="Vani"/>
          <w:sz w:val="20"/>
          <w:szCs w:val="20"/>
          <w:lang w:eastAsia="pt-BR"/>
        </w:rPr>
        <w:t xml:space="preserve"> na ação de “Compre e Ganhe”</w:t>
      </w:r>
      <w:r w:rsidR="00CD0E61" w:rsidRPr="002649A9">
        <w:rPr>
          <w:rFonts w:ascii="Verdana" w:hAnsi="Verdana" w:cs="Vani"/>
          <w:sz w:val="20"/>
          <w:szCs w:val="20"/>
          <w:lang w:eastAsia="pt-BR"/>
        </w:rPr>
        <w:t>, cessará com a entrega do Brinde.</w:t>
      </w:r>
      <w:r>
        <w:rPr>
          <w:rFonts w:ascii="Verdana" w:hAnsi="Verdana" w:cs="Vani"/>
          <w:sz w:val="20"/>
          <w:szCs w:val="20"/>
          <w:lang w:eastAsia="pt-BR"/>
        </w:rPr>
        <w:t xml:space="preserve"> O</w:t>
      </w:r>
      <w:r w:rsidR="00CD0E61" w:rsidRPr="002649A9">
        <w:rPr>
          <w:rFonts w:ascii="Verdana" w:hAnsi="Verdana" w:cs="Vani"/>
          <w:sz w:val="20"/>
          <w:szCs w:val="20"/>
          <w:lang w:eastAsia="pt-BR"/>
        </w:rPr>
        <w:t xml:space="preserve"> consumidor d</w:t>
      </w:r>
      <w:r>
        <w:rPr>
          <w:rFonts w:ascii="Verdana" w:hAnsi="Verdana" w:cs="Vani"/>
          <w:sz w:val="20"/>
          <w:szCs w:val="20"/>
          <w:lang w:eastAsia="pt-BR"/>
        </w:rPr>
        <w:t xml:space="preserve">everá verificar sua integridade do mesmo </w:t>
      </w:r>
      <w:r w:rsidR="00CD0E61" w:rsidRPr="002649A9">
        <w:rPr>
          <w:rFonts w:ascii="Verdana" w:hAnsi="Verdana" w:cs="Vani"/>
          <w:sz w:val="20"/>
          <w:szCs w:val="20"/>
          <w:lang w:eastAsia="pt-BR"/>
        </w:rPr>
        <w:t>no ato do recebimento.</w:t>
      </w:r>
    </w:p>
    <w:p w:rsidR="00CD0E61" w:rsidRPr="002649A9" w:rsidRDefault="00CD0E61" w:rsidP="00055F52">
      <w:pPr>
        <w:spacing w:before="120" w:after="0" w:line="240" w:lineRule="atLeast"/>
        <w:jc w:val="both"/>
        <w:rPr>
          <w:rFonts w:ascii="Verdana" w:hAnsi="Verdana" w:cs="Vani"/>
          <w:sz w:val="20"/>
          <w:szCs w:val="20"/>
          <w:lang w:eastAsia="pt-BR"/>
        </w:rPr>
      </w:pP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7 – DAS DISPOSIÇÕES GERAIS</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7.1.</w:t>
      </w:r>
      <w:r w:rsidRPr="002649A9">
        <w:rPr>
          <w:rFonts w:ascii="Verdana" w:hAnsi="Verdana" w:cs="Vani"/>
          <w:sz w:val="20"/>
          <w:szCs w:val="20"/>
          <w:lang w:eastAsia="pt-BR"/>
        </w:rPr>
        <w:t xml:space="preserve"> Este regulamento </w:t>
      </w:r>
      <w:r w:rsidR="0077479C">
        <w:rPr>
          <w:rFonts w:ascii="Verdana" w:hAnsi="Verdana" w:cs="Vani"/>
          <w:sz w:val="20"/>
          <w:szCs w:val="20"/>
          <w:lang w:eastAsia="pt-BR"/>
        </w:rPr>
        <w:t xml:space="preserve">estará disponível, também, no site </w:t>
      </w:r>
      <w:ins w:id="55" w:author="rribeiro" w:date="2012-03-26T17:49:00Z">
        <w:r w:rsidR="00016289">
          <w:rPr>
            <w:color w:val="1F497D"/>
          </w:rPr>
          <w:fldChar w:fldCharType="begin"/>
        </w:r>
        <w:r w:rsidR="008515D5">
          <w:rPr>
            <w:color w:val="1F497D"/>
          </w:rPr>
          <w:instrText xml:space="preserve"> HYPERLINK "http://</w:instrText>
        </w:r>
        <w:r w:rsidR="00016289" w:rsidRPr="00016289">
          <w:rPr>
            <w:color w:val="1F497D"/>
            <w:rPrChange w:id="56" w:author="rribeiro" w:date="2012-03-26T17:49:00Z">
              <w:rPr>
                <w:rStyle w:val="Hyperlink"/>
              </w:rPr>
            </w:rPrChange>
          </w:rPr>
          <w:instrText>www</w:instrText>
        </w:r>
      </w:ins>
      <w:ins w:id="57" w:author="rribeiro" w:date="2012-03-26T17:34:00Z">
        <w:r w:rsidR="00016289" w:rsidRPr="00016289">
          <w:rPr>
            <w:color w:val="1F497D"/>
            <w:rPrChange w:id="58" w:author="rribeiro" w:date="2012-03-26T17:49:00Z">
              <w:rPr>
                <w:rStyle w:val="Hyperlink"/>
              </w:rPr>
            </w:rPrChange>
          </w:rPr>
          <w:instrText>.galaxynotevivo.com.br</w:instrText>
        </w:r>
      </w:ins>
      <w:ins w:id="59" w:author="rribeiro" w:date="2012-03-26T17:49:00Z">
        <w:r w:rsidR="008515D5">
          <w:rPr>
            <w:color w:val="1F497D"/>
          </w:rPr>
          <w:instrText xml:space="preserve">" </w:instrText>
        </w:r>
        <w:r w:rsidR="00016289">
          <w:rPr>
            <w:color w:val="1F497D"/>
          </w:rPr>
          <w:fldChar w:fldCharType="separate"/>
        </w:r>
        <w:r w:rsidR="008515D5" w:rsidRPr="00884F8C">
          <w:rPr>
            <w:rStyle w:val="Hyperlink"/>
          </w:rPr>
          <w:t>www</w:t>
        </w:r>
      </w:ins>
      <w:ins w:id="60" w:author="rribeiro" w:date="2012-03-26T17:34:00Z">
        <w:r w:rsidR="008515D5" w:rsidRPr="00884F8C">
          <w:rPr>
            <w:rStyle w:val="Hyperlink"/>
          </w:rPr>
          <w:t>.galaxynotevivo.com.br</w:t>
        </w:r>
      </w:ins>
      <w:ins w:id="61" w:author="rribeiro" w:date="2012-03-26T17:49:00Z">
        <w:r w:rsidR="00016289">
          <w:rPr>
            <w:color w:val="1F497D"/>
          </w:rPr>
          <w:fldChar w:fldCharType="end"/>
        </w:r>
      </w:ins>
      <w:ins w:id="62" w:author="rribeiro" w:date="2012-03-26T17:34:00Z">
        <w:r w:rsidR="00F97432">
          <w:rPr>
            <w:color w:val="1F497D"/>
          </w:rPr>
          <w:t xml:space="preserve"> </w:t>
        </w:r>
      </w:ins>
      <w:del w:id="63" w:author="rribeiro" w:date="2012-03-26T17:34:00Z">
        <w:r w:rsidR="006E2BB8" w:rsidRPr="006878C0" w:rsidDel="00F97432">
          <w:rPr>
            <w:color w:val="FF0000"/>
          </w:rPr>
          <w:delText>xxxxxxxxxxxxxx</w:delText>
        </w:r>
        <w:r w:rsidR="0077479C" w:rsidRPr="006878C0" w:rsidDel="00F97432">
          <w:rPr>
            <w:color w:val="FF0000"/>
          </w:rPr>
          <w:delText xml:space="preserve"> </w:delText>
        </w:r>
      </w:del>
      <w:r w:rsidR="0077479C" w:rsidRPr="0077479C">
        <w:t xml:space="preserve">e </w:t>
      </w:r>
      <w:r w:rsidRPr="002649A9">
        <w:rPr>
          <w:rFonts w:ascii="Verdana" w:hAnsi="Verdana" w:cs="Vani"/>
          <w:sz w:val="20"/>
          <w:szCs w:val="20"/>
          <w:lang w:eastAsia="pt-BR"/>
        </w:rPr>
        <w:t>poderá ser alterado, suspenso ou cancelado, sem aviso prévio, por motivos de força maior ou por qualquer outro ato, fator ou motivo imprevisto, os quais estejam fora do controle da Samsung e/ ou das Lojas Participantes e que comprometam o andamento desta Ação, de forma a impedir ou modificar substancialmente a sua condução como originalmente previsto.</w:t>
      </w:r>
    </w:p>
    <w:p w:rsidR="002649A9" w:rsidRPr="002649A9" w:rsidRDefault="002649A9" w:rsidP="00055F52">
      <w:pPr>
        <w:spacing w:before="120" w:after="0" w:line="240" w:lineRule="atLeast"/>
        <w:jc w:val="both"/>
        <w:rPr>
          <w:rFonts w:ascii="Verdana" w:hAnsi="Verdana" w:cs="Vani"/>
          <w:sz w:val="20"/>
          <w:szCs w:val="20"/>
          <w:lang w:eastAsia="pt-BR"/>
        </w:rPr>
      </w:pPr>
      <w:r w:rsidRPr="002649A9">
        <w:rPr>
          <w:rFonts w:ascii="Verdana" w:hAnsi="Verdana" w:cs="Vani"/>
          <w:sz w:val="20"/>
          <w:szCs w:val="20"/>
          <w:lang w:eastAsia="pt-BR"/>
        </w:rPr>
        <w:t xml:space="preserve">7.2. </w:t>
      </w:r>
      <w:r w:rsidRPr="002649A9">
        <w:rPr>
          <w:rFonts w:ascii="Verdana" w:hAnsi="Verdana" w:cs="Arial"/>
          <w:sz w:val="20"/>
          <w:szCs w:val="20"/>
        </w:rPr>
        <w:t xml:space="preserve">Esgotados todos os brindes disponíveis para a entrega </w:t>
      </w:r>
      <w:r w:rsidR="0032315C">
        <w:rPr>
          <w:rFonts w:ascii="Verdana" w:hAnsi="Verdana" w:cs="Arial"/>
          <w:sz w:val="20"/>
          <w:szCs w:val="20"/>
        </w:rPr>
        <w:t xml:space="preserve">a vigência </w:t>
      </w:r>
      <w:r w:rsidRPr="002649A9">
        <w:rPr>
          <w:rFonts w:ascii="Verdana" w:hAnsi="Verdana" w:cs="Arial"/>
          <w:sz w:val="20"/>
          <w:szCs w:val="20"/>
        </w:rPr>
        <w:t>desta ação se considerará automaticamente encerrada, independentemente das eventuais compras do produto mencionado neste regulamento.</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7.</w:t>
      </w:r>
      <w:r w:rsidR="002649A9" w:rsidRPr="002649A9">
        <w:rPr>
          <w:rFonts w:ascii="Verdana" w:hAnsi="Verdana" w:cs="Vani"/>
          <w:b/>
          <w:bCs/>
          <w:sz w:val="20"/>
          <w:szCs w:val="20"/>
          <w:lang w:eastAsia="pt-BR"/>
        </w:rPr>
        <w:t>3</w:t>
      </w:r>
      <w:r w:rsidRPr="002649A9">
        <w:rPr>
          <w:rFonts w:ascii="Verdana" w:hAnsi="Verdana" w:cs="Vani"/>
          <w:b/>
          <w:bCs/>
          <w:sz w:val="20"/>
          <w:szCs w:val="20"/>
          <w:lang w:eastAsia="pt-BR"/>
        </w:rPr>
        <w:t>.</w:t>
      </w:r>
      <w:r w:rsidRPr="002649A9">
        <w:rPr>
          <w:rFonts w:ascii="Verdana" w:hAnsi="Verdana" w:cs="Vani"/>
          <w:sz w:val="20"/>
          <w:szCs w:val="20"/>
          <w:lang w:eastAsia="pt-BR"/>
        </w:rPr>
        <w:t xml:space="preserve"> Todas as dúvidas, divergências ou situações não previstas neste regulamento serão julgadas e decididas, de forma soberana e irrecorrível, uma comissão nomeada pela Samsung para tal finalidade, cujas decisões serão soberanas e irrecorríveis.</w:t>
      </w:r>
    </w:p>
    <w:p w:rsidR="00CD0E61" w:rsidRPr="002649A9" w:rsidRDefault="002649A9"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7.4</w:t>
      </w:r>
      <w:r w:rsidR="00CD0E61" w:rsidRPr="002649A9">
        <w:rPr>
          <w:rFonts w:ascii="Verdana" w:hAnsi="Verdana" w:cs="Vani"/>
          <w:b/>
          <w:bCs/>
          <w:sz w:val="20"/>
          <w:szCs w:val="20"/>
          <w:lang w:eastAsia="pt-BR"/>
        </w:rPr>
        <w:t>.</w:t>
      </w:r>
      <w:r w:rsidR="00CD0E61" w:rsidRPr="002649A9">
        <w:rPr>
          <w:rFonts w:ascii="Verdana" w:hAnsi="Verdana" w:cs="Vani"/>
          <w:sz w:val="20"/>
          <w:szCs w:val="20"/>
          <w:lang w:eastAsia="pt-BR"/>
        </w:rPr>
        <w:t xml:space="preserve"> A participação nesta Ação acarreta aos participantes a aceitação total e irrestrita de todos os itens deste regulamento.</w:t>
      </w:r>
    </w:p>
    <w:p w:rsidR="00CD0E61" w:rsidRPr="002649A9" w:rsidRDefault="00CD0E61" w:rsidP="00055F52">
      <w:pPr>
        <w:spacing w:before="120" w:after="0" w:line="240" w:lineRule="atLeast"/>
        <w:jc w:val="both"/>
        <w:rPr>
          <w:rFonts w:ascii="Verdana" w:hAnsi="Verdana" w:cs="Vani"/>
          <w:sz w:val="20"/>
          <w:szCs w:val="20"/>
          <w:lang w:eastAsia="pt-BR"/>
        </w:rPr>
      </w:pPr>
      <w:r w:rsidRPr="002649A9">
        <w:rPr>
          <w:rFonts w:ascii="Verdana" w:hAnsi="Verdana" w:cs="Vani"/>
          <w:b/>
          <w:bCs/>
          <w:sz w:val="20"/>
          <w:szCs w:val="20"/>
          <w:lang w:eastAsia="pt-BR"/>
        </w:rPr>
        <w:t xml:space="preserve">7.5. </w:t>
      </w:r>
      <w:r w:rsidRPr="002649A9">
        <w:rPr>
          <w:rFonts w:ascii="Verdana" w:hAnsi="Verdana" w:cs="Vani"/>
          <w:sz w:val="20"/>
          <w:szCs w:val="20"/>
          <w:lang w:eastAsia="pt-BR"/>
        </w:rPr>
        <w:t>Fica, desde já, eleito o foro da comarca da capital do Estado de São Paulo, com plena concordância de todos os participantes, com exclusão de qualquer outro foro, por mais privilegiado que seja para dirimir qualquer dúvida a respeito do presente regulamento ou da ação a que ele se refere.</w:t>
      </w:r>
    </w:p>
    <w:p w:rsidR="00CD0E61" w:rsidRDefault="00CD0E61" w:rsidP="00055F52">
      <w:pPr>
        <w:spacing w:before="120" w:after="0" w:line="240" w:lineRule="atLeast"/>
        <w:jc w:val="both"/>
        <w:rPr>
          <w:sz w:val="20"/>
          <w:szCs w:val="20"/>
        </w:rPr>
      </w:pPr>
    </w:p>
    <w:p w:rsidR="00770E48" w:rsidRPr="00202A6A" w:rsidRDefault="00770E48" w:rsidP="00202A6A">
      <w:pPr>
        <w:spacing w:before="120" w:after="0" w:line="240" w:lineRule="atLeast"/>
        <w:jc w:val="both"/>
        <w:rPr>
          <w:sz w:val="20"/>
          <w:szCs w:val="20"/>
        </w:rPr>
      </w:pPr>
      <w:r>
        <w:rPr>
          <w:rFonts w:ascii="Verdana" w:hAnsi="Verdana" w:cs="Vani"/>
          <w:b/>
          <w:bCs/>
          <w:sz w:val="20"/>
          <w:szCs w:val="20"/>
          <w:lang w:eastAsia="pt-BR"/>
        </w:rPr>
        <w:t>8</w:t>
      </w:r>
      <w:r w:rsidRPr="002649A9">
        <w:rPr>
          <w:rFonts w:ascii="Verdana" w:hAnsi="Verdana" w:cs="Vani"/>
          <w:b/>
          <w:bCs/>
          <w:sz w:val="20"/>
          <w:szCs w:val="20"/>
          <w:lang w:eastAsia="pt-BR"/>
        </w:rPr>
        <w:t xml:space="preserve"> – </w:t>
      </w:r>
      <w:r w:rsidR="006E2BB8">
        <w:rPr>
          <w:rFonts w:ascii="Verdana" w:hAnsi="Verdana" w:cs="Vani"/>
          <w:b/>
          <w:bCs/>
          <w:sz w:val="20"/>
          <w:szCs w:val="20"/>
          <w:lang w:eastAsia="pt-BR"/>
        </w:rPr>
        <w:t>LOJAS PARTICIPANTES</w:t>
      </w:r>
    </w:p>
    <w:p w:rsidR="006E2BB8" w:rsidRPr="006878C0" w:rsidRDefault="00202A6A" w:rsidP="006878C0">
      <w:pPr>
        <w:pStyle w:val="PargrafodaLista"/>
        <w:rPr>
          <w:rFonts w:ascii="Verdana" w:eastAsia="Times New Roman" w:hAnsi="Verdana" w:cs="Vani"/>
          <w:b/>
          <w:sz w:val="20"/>
          <w:szCs w:val="20"/>
        </w:rPr>
      </w:pPr>
      <w:r w:rsidRPr="006878C0">
        <w:rPr>
          <w:rFonts w:ascii="Verdana" w:eastAsia="Times New Roman" w:hAnsi="Verdana" w:cs="Vani"/>
          <w:b/>
          <w:sz w:val="20"/>
          <w:szCs w:val="20"/>
        </w:rPr>
        <w:t>São Paulo</w:t>
      </w:r>
      <w:r w:rsidR="006878C0">
        <w:rPr>
          <w:rFonts w:ascii="Verdana" w:eastAsia="Times New Roman" w:hAnsi="Verdana" w:cs="Vani"/>
          <w:b/>
          <w:sz w:val="20"/>
          <w:szCs w:val="20"/>
        </w:rPr>
        <w:t>:</w:t>
      </w:r>
    </w:p>
    <w:p w:rsidR="006E2BB8" w:rsidRPr="006E2BB8" w:rsidRDefault="00202A6A" w:rsidP="00202A6A">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w:t>
      </w:r>
      <w:r w:rsidR="006E2BB8" w:rsidRPr="006E2BB8">
        <w:rPr>
          <w:rFonts w:ascii="Verdana" w:eastAsia="Times New Roman" w:hAnsi="Verdana" w:cs="Vani"/>
          <w:sz w:val="20"/>
          <w:szCs w:val="20"/>
        </w:rPr>
        <w:t>Loja Commcenter Bourbon</w:t>
      </w:r>
    </w:p>
    <w:p w:rsidR="006E2BB8" w:rsidRPr="006E2BB8" w:rsidRDefault="006E2BB8" w:rsidP="006E2BB8">
      <w:pPr>
        <w:pStyle w:val="PargrafodaLista"/>
        <w:ind w:left="0"/>
        <w:rPr>
          <w:rFonts w:ascii="Verdana" w:eastAsia="Times New Roman" w:hAnsi="Verdana" w:cs="Vani"/>
          <w:sz w:val="20"/>
          <w:szCs w:val="20"/>
        </w:rPr>
      </w:pPr>
      <w:r w:rsidRPr="006E2BB8">
        <w:rPr>
          <w:rFonts w:ascii="Verdana" w:eastAsia="Times New Roman" w:hAnsi="Verdana" w:cs="Vani"/>
          <w:sz w:val="20"/>
          <w:szCs w:val="20"/>
        </w:rPr>
        <w:t xml:space="preserve">          Loja Commcenter Center Norte II</w:t>
      </w:r>
    </w:p>
    <w:p w:rsidR="006E2BB8" w:rsidRDefault="006E2BB8" w:rsidP="006E2BB8">
      <w:pPr>
        <w:pStyle w:val="PargrafodaLista"/>
        <w:ind w:left="0"/>
        <w:rPr>
          <w:rFonts w:ascii="Verdana" w:eastAsia="Times New Roman" w:hAnsi="Verdana" w:cs="Vani"/>
          <w:sz w:val="20"/>
          <w:szCs w:val="20"/>
        </w:rPr>
      </w:pPr>
      <w:r w:rsidRPr="006E2BB8">
        <w:rPr>
          <w:rFonts w:ascii="Verdana" w:eastAsia="Times New Roman" w:hAnsi="Verdana" w:cs="Vani"/>
          <w:sz w:val="20"/>
          <w:szCs w:val="20"/>
        </w:rPr>
        <w:t xml:space="preserve">          </w:t>
      </w:r>
      <w:r>
        <w:rPr>
          <w:rFonts w:ascii="Verdana" w:eastAsia="Times New Roman" w:hAnsi="Verdana" w:cs="Vani"/>
          <w:sz w:val="20"/>
          <w:szCs w:val="20"/>
        </w:rPr>
        <w:t xml:space="preserve">Loja </w:t>
      </w:r>
      <w:r w:rsidR="00202A6A">
        <w:rPr>
          <w:rFonts w:ascii="Verdana" w:eastAsia="Times New Roman" w:hAnsi="Verdana" w:cs="Vani"/>
          <w:sz w:val="20"/>
          <w:szCs w:val="20"/>
        </w:rPr>
        <w:t xml:space="preserve">Commcenter </w:t>
      </w:r>
      <w:r>
        <w:rPr>
          <w:rFonts w:ascii="Verdana" w:eastAsia="Times New Roman" w:hAnsi="Verdana" w:cs="Vani"/>
          <w:sz w:val="20"/>
          <w:szCs w:val="20"/>
        </w:rPr>
        <w:t>Park Shop</w:t>
      </w:r>
    </w:p>
    <w:p w:rsidR="006E2BB8" w:rsidRDefault="006E2BB8"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w:t>
      </w:r>
      <w:r w:rsidR="00202A6A">
        <w:rPr>
          <w:rFonts w:ascii="Verdana" w:eastAsia="Times New Roman" w:hAnsi="Verdana" w:cs="Vani"/>
          <w:sz w:val="20"/>
          <w:szCs w:val="20"/>
        </w:rPr>
        <w:t>Commcenter Higienópolis</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Commcenter Granja Viana</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Commcenter Iguatemi Campinas</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lastRenderedPageBreak/>
        <w:t xml:space="preserve">          Loja Yellowcom Morumbi</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Yellowcom Vila Lobos</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Yellowcom Eldorado</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Yellowcom Iguatemi</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Yellowcom Paulista</w:t>
      </w:r>
    </w:p>
    <w:p w:rsidR="005A399B" w:rsidRDefault="005A399B"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Própria Vivo Vila Olímpia</w:t>
      </w:r>
    </w:p>
    <w:p w:rsidR="00747780" w:rsidRDefault="005A399B"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Própria Vivo Cidade Jardim</w:t>
      </w:r>
    </w:p>
    <w:p w:rsidR="005A399B" w:rsidRPr="006E2BB8" w:rsidRDefault="005A399B"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w:t>
      </w:r>
    </w:p>
    <w:p w:rsidR="006E2BB8" w:rsidRDefault="006E2BB8" w:rsidP="006E2BB8">
      <w:pPr>
        <w:pStyle w:val="PargrafodaLista"/>
        <w:ind w:left="0"/>
        <w:rPr>
          <w:rFonts w:ascii="Verdana" w:eastAsia="Times New Roman" w:hAnsi="Verdana" w:cs="Vani"/>
          <w:sz w:val="20"/>
          <w:szCs w:val="20"/>
        </w:rPr>
      </w:pPr>
      <w:r w:rsidRPr="006E2BB8">
        <w:rPr>
          <w:rFonts w:ascii="Verdana" w:eastAsia="Times New Roman" w:hAnsi="Verdana" w:cs="Vani"/>
          <w:sz w:val="20"/>
          <w:szCs w:val="20"/>
        </w:rPr>
        <w:t xml:space="preserve">              </w:t>
      </w:r>
    </w:p>
    <w:p w:rsidR="00202A6A" w:rsidRDefault="00202A6A" w:rsidP="006E2BB8">
      <w:pPr>
        <w:pStyle w:val="PargrafodaLista"/>
        <w:ind w:left="0"/>
        <w:rPr>
          <w:rFonts w:ascii="Verdana" w:eastAsia="Times New Roman" w:hAnsi="Verdana" w:cs="Vani"/>
          <w:sz w:val="20"/>
          <w:szCs w:val="20"/>
        </w:rPr>
      </w:pPr>
    </w:p>
    <w:p w:rsidR="00202A6A" w:rsidRDefault="00202A6A" w:rsidP="006E2BB8">
      <w:pPr>
        <w:pStyle w:val="PargrafodaLista"/>
        <w:ind w:left="0"/>
        <w:rPr>
          <w:rFonts w:ascii="Verdana" w:eastAsia="Times New Roman" w:hAnsi="Verdana" w:cs="Vani"/>
          <w:sz w:val="20"/>
          <w:szCs w:val="20"/>
        </w:rPr>
      </w:pPr>
    </w:p>
    <w:p w:rsidR="00202A6A" w:rsidRPr="006878C0" w:rsidRDefault="00202A6A" w:rsidP="006E2BB8">
      <w:pPr>
        <w:pStyle w:val="PargrafodaLista"/>
        <w:ind w:left="0"/>
        <w:rPr>
          <w:rFonts w:ascii="Verdana" w:eastAsia="Times New Roman" w:hAnsi="Verdana" w:cs="Vani"/>
          <w:b/>
          <w:sz w:val="20"/>
          <w:szCs w:val="20"/>
        </w:rPr>
      </w:pPr>
      <w:r w:rsidRPr="006878C0">
        <w:rPr>
          <w:rFonts w:ascii="Verdana" w:eastAsia="Times New Roman" w:hAnsi="Verdana" w:cs="Vani"/>
          <w:b/>
          <w:sz w:val="20"/>
          <w:szCs w:val="20"/>
        </w:rPr>
        <w:t xml:space="preserve">         Rio de Janeiro</w:t>
      </w:r>
      <w:r w:rsidR="005A399B" w:rsidRPr="006878C0">
        <w:rPr>
          <w:rFonts w:ascii="Verdana" w:eastAsia="Times New Roman" w:hAnsi="Verdana" w:cs="Vani"/>
          <w:b/>
          <w:sz w:val="20"/>
          <w:szCs w:val="20"/>
        </w:rPr>
        <w:t>:</w:t>
      </w:r>
    </w:p>
    <w:p w:rsidR="00202A6A" w:rsidRDefault="00202A6A" w:rsidP="006E2BB8">
      <w:pPr>
        <w:pStyle w:val="PargrafodaLista"/>
        <w:ind w:left="0"/>
        <w:rPr>
          <w:rFonts w:ascii="Verdana" w:eastAsia="Times New Roman" w:hAnsi="Verdana" w:cs="Vani"/>
          <w:sz w:val="20"/>
          <w:szCs w:val="20"/>
        </w:rPr>
      </w:pPr>
      <w:r>
        <w:rPr>
          <w:rFonts w:ascii="Verdana" w:eastAsia="Times New Roman" w:hAnsi="Verdana" w:cs="Vani"/>
          <w:sz w:val="20"/>
          <w:szCs w:val="20"/>
        </w:rPr>
        <w:t xml:space="preserve">         Loja Commcenter Barra Shopping</w:t>
      </w:r>
    </w:p>
    <w:p w:rsidR="00202A6A" w:rsidRDefault="00202A6A" w:rsidP="006E2BB8">
      <w:pPr>
        <w:pStyle w:val="PargrafodaLista"/>
        <w:ind w:left="0"/>
      </w:pPr>
      <w:r>
        <w:rPr>
          <w:rFonts w:ascii="Verdana" w:eastAsia="Times New Roman" w:hAnsi="Verdana" w:cs="Vani"/>
          <w:sz w:val="20"/>
          <w:szCs w:val="20"/>
        </w:rPr>
        <w:t xml:space="preserve">         Loja Commcenter Shopping Rio Sul 4</w:t>
      </w:r>
      <w:r>
        <w:t xml:space="preserve">º andar </w:t>
      </w:r>
    </w:p>
    <w:p w:rsidR="00202A6A" w:rsidRDefault="00202A6A" w:rsidP="006E2BB8">
      <w:pPr>
        <w:pStyle w:val="PargrafodaLista"/>
        <w:ind w:left="0"/>
      </w:pPr>
      <w:r>
        <w:t xml:space="preserve">             Loja Commcenter Shopping Botafogo</w:t>
      </w:r>
    </w:p>
    <w:p w:rsidR="00202A6A" w:rsidRDefault="00202A6A" w:rsidP="006E2BB8">
      <w:pPr>
        <w:pStyle w:val="PargrafodaLista"/>
        <w:ind w:left="0"/>
      </w:pPr>
      <w:r>
        <w:t xml:space="preserve">             Loja Commcenter Nova América</w:t>
      </w:r>
    </w:p>
    <w:p w:rsidR="005A399B" w:rsidRDefault="005A399B" w:rsidP="006E2BB8">
      <w:pPr>
        <w:pStyle w:val="PargrafodaLista"/>
        <w:ind w:left="0"/>
      </w:pPr>
      <w:r>
        <w:t xml:space="preserve">             Loja </w:t>
      </w:r>
      <w:r w:rsidR="006878C0">
        <w:t>Própria</w:t>
      </w:r>
      <w:r>
        <w:t xml:space="preserve"> Vivo Shopping Leblon</w:t>
      </w:r>
    </w:p>
    <w:p w:rsidR="006878C0" w:rsidRDefault="006878C0" w:rsidP="006E2BB8">
      <w:pPr>
        <w:pStyle w:val="PargrafodaLista"/>
        <w:ind w:left="0"/>
      </w:pPr>
      <w:r>
        <w:t xml:space="preserve">             </w:t>
      </w:r>
      <w:del w:id="64" w:author="mauricio.f" w:date="2012-03-26T19:08:00Z">
        <w:r w:rsidDel="00B0432C">
          <w:delText>Loja Vivo Shopping da Gávea</w:delText>
        </w:r>
      </w:del>
    </w:p>
    <w:p w:rsidR="006878C0" w:rsidRDefault="006878C0" w:rsidP="006E2BB8">
      <w:pPr>
        <w:pStyle w:val="PargrafodaLista"/>
        <w:ind w:left="0"/>
      </w:pPr>
      <w:r>
        <w:t xml:space="preserve">             Loja </w:t>
      </w:r>
      <w:r w:rsidR="00B0432C">
        <w:t xml:space="preserve">celular station </w:t>
      </w:r>
      <w:del w:id="65" w:author="mauricio.f" w:date="2012-03-26T19:09:00Z">
        <w:r w:rsidDel="00B0432C">
          <w:delText>Vivo</w:delText>
        </w:r>
      </w:del>
      <w:r>
        <w:t xml:space="preserve"> Rio Design Barra</w:t>
      </w:r>
    </w:p>
    <w:p w:rsidR="006878C0" w:rsidRPr="00B0432C" w:rsidRDefault="006878C0" w:rsidP="006E2BB8">
      <w:pPr>
        <w:pStyle w:val="PargrafodaLista"/>
        <w:ind w:left="0"/>
      </w:pPr>
      <w:r w:rsidRPr="00B0432C">
        <w:rPr>
          <w:rPrChange w:id="66" w:author="mauricio.f" w:date="2012-03-26T19:08:00Z">
            <w:rPr>
              <w:lang w:val="en-US"/>
            </w:rPr>
          </w:rPrChange>
        </w:rPr>
        <w:t xml:space="preserve">             Loja </w:t>
      </w:r>
      <w:r w:rsidR="00B0432C">
        <w:t xml:space="preserve">Cotrim </w:t>
      </w:r>
      <w:del w:id="67" w:author="mauricio.f" w:date="2012-03-26T19:08:00Z">
        <w:r w:rsidRPr="00B0432C" w:rsidDel="00B0432C">
          <w:delText>Vivo</w:delText>
        </w:r>
      </w:del>
      <w:r w:rsidRPr="00B0432C">
        <w:t xml:space="preserve"> Shopping Leblon</w:t>
      </w:r>
    </w:p>
    <w:p w:rsidR="00202A6A" w:rsidRPr="00B0432C" w:rsidDel="00747780" w:rsidRDefault="00202A6A" w:rsidP="006E2BB8">
      <w:pPr>
        <w:pStyle w:val="PargrafodaLista"/>
        <w:ind w:left="0"/>
        <w:rPr>
          <w:del w:id="68" w:author="mauricio.f" w:date="2012-03-26T19:22:00Z"/>
        </w:rPr>
      </w:pPr>
      <w:r w:rsidRPr="00B0432C">
        <w:t xml:space="preserve">        </w:t>
      </w:r>
    </w:p>
    <w:p w:rsidR="00202A6A" w:rsidRPr="00B0432C" w:rsidRDefault="00202A6A" w:rsidP="006E2BB8">
      <w:pPr>
        <w:pStyle w:val="PargrafodaLista"/>
        <w:ind w:left="0"/>
      </w:pPr>
      <w:r w:rsidRPr="00B0432C">
        <w:t xml:space="preserve">    </w:t>
      </w:r>
      <w:r w:rsidR="005A399B" w:rsidRPr="00B0432C">
        <w:t xml:space="preserve">    </w:t>
      </w:r>
      <w:r w:rsidRPr="00B0432C">
        <w:t xml:space="preserve">    </w:t>
      </w:r>
      <w:r w:rsidRPr="00B0432C">
        <w:rPr>
          <w:b/>
        </w:rPr>
        <w:t>Belo Horizonte</w:t>
      </w:r>
      <w:r w:rsidRPr="00B0432C">
        <w:t>:</w:t>
      </w:r>
    </w:p>
    <w:p w:rsidR="00202A6A" w:rsidRPr="00747780" w:rsidRDefault="00202A6A" w:rsidP="006E2BB8">
      <w:pPr>
        <w:pStyle w:val="PargrafodaLista"/>
        <w:ind w:left="0"/>
      </w:pPr>
      <w:r w:rsidRPr="00747780">
        <w:t xml:space="preserve">          </w:t>
      </w:r>
      <w:r w:rsidR="006878C0" w:rsidRPr="00747780">
        <w:t xml:space="preserve">  </w:t>
      </w:r>
      <w:r w:rsidR="005A399B" w:rsidRPr="00747780">
        <w:t xml:space="preserve"> Loja Commcenter BH Shopping</w:t>
      </w:r>
    </w:p>
    <w:p w:rsidR="005A399B" w:rsidRPr="00747780" w:rsidRDefault="006878C0" w:rsidP="006E2BB8">
      <w:pPr>
        <w:pStyle w:val="PargrafodaLista"/>
        <w:ind w:left="0"/>
      </w:pPr>
      <w:r w:rsidRPr="00747780">
        <w:t xml:space="preserve">            </w:t>
      </w:r>
      <w:r w:rsidR="005A399B" w:rsidRPr="00747780">
        <w:t xml:space="preserve"> Loja Própria Vivo Diamond Mal</w:t>
      </w:r>
    </w:p>
    <w:p w:rsidR="00B0432C" w:rsidRPr="00747780" w:rsidRDefault="00747780" w:rsidP="006E2BB8">
      <w:pPr>
        <w:pStyle w:val="PargrafodaLista"/>
        <w:ind w:left="0"/>
      </w:pPr>
      <w:r w:rsidRPr="00747780">
        <w:t xml:space="preserve">             </w:t>
      </w:r>
      <w:r w:rsidR="00B0432C" w:rsidRPr="00747780">
        <w:t xml:space="preserve">Loja vivo savassi rua </w:t>
      </w:r>
    </w:p>
    <w:p w:rsidR="00B0432C" w:rsidRPr="00747780" w:rsidRDefault="00747780" w:rsidP="006E2BB8">
      <w:pPr>
        <w:pStyle w:val="PargrafodaLista"/>
        <w:ind w:left="0"/>
      </w:pPr>
      <w:r w:rsidRPr="00747780">
        <w:rPr>
          <w:rPrChange w:id="69" w:author="mauricio.f" w:date="2012-03-26T19:20:00Z">
            <w:rPr/>
          </w:rPrChange>
        </w:rPr>
        <w:t xml:space="preserve">             </w:t>
      </w:r>
      <w:r w:rsidR="00B0432C" w:rsidRPr="00747780">
        <w:rPr>
          <w:rPrChange w:id="70" w:author="mauricio.f" w:date="2012-03-26T19:20:00Z">
            <w:rPr/>
          </w:rPrChange>
        </w:rPr>
        <w:t>Loja vivo minas sho</w:t>
      </w:r>
      <w:r w:rsidR="00B0432C" w:rsidRPr="00747780">
        <w:t>pping</w:t>
      </w:r>
    </w:p>
    <w:p w:rsidR="00B0432C" w:rsidRPr="00747780" w:rsidRDefault="00747780" w:rsidP="006E2BB8">
      <w:pPr>
        <w:pStyle w:val="PargrafodaLista"/>
        <w:ind w:left="0"/>
      </w:pPr>
      <w:r w:rsidRPr="00747780">
        <w:t xml:space="preserve">             </w:t>
      </w:r>
      <w:r w:rsidR="00B0432C" w:rsidRPr="00747780">
        <w:t xml:space="preserve">Loja vivo </w:t>
      </w:r>
      <w:r w:rsidR="00B0432C" w:rsidRPr="00747780">
        <w:rPr>
          <w:lang w:val="en-US"/>
        </w:rPr>
        <w:t>boulevard</w:t>
      </w:r>
      <w:r w:rsidR="00B0432C" w:rsidRPr="00747780">
        <w:t xml:space="preserve"> </w:t>
      </w:r>
    </w:p>
    <w:p w:rsidR="005A399B" w:rsidRPr="00747780" w:rsidRDefault="005A399B" w:rsidP="006E2BB8">
      <w:pPr>
        <w:pStyle w:val="PargrafodaLista"/>
        <w:ind w:left="0"/>
      </w:pPr>
      <w:r w:rsidRPr="00747780">
        <w:rPr>
          <w:rPrChange w:id="71" w:author="mauricio.f" w:date="2012-03-26T19:20:00Z">
            <w:rPr/>
          </w:rPrChange>
        </w:rPr>
        <w:t xml:space="preserve">     </w:t>
      </w:r>
    </w:p>
    <w:p w:rsidR="005A399B" w:rsidRPr="006878C0" w:rsidRDefault="005A399B" w:rsidP="006E2BB8">
      <w:pPr>
        <w:pStyle w:val="PargrafodaLista"/>
        <w:ind w:left="0"/>
        <w:rPr>
          <w:b/>
        </w:rPr>
      </w:pPr>
      <w:r w:rsidRPr="006878C0">
        <w:rPr>
          <w:b/>
        </w:rPr>
        <w:t xml:space="preserve">        </w:t>
      </w:r>
      <w:r w:rsidR="006878C0" w:rsidRPr="006878C0">
        <w:rPr>
          <w:b/>
        </w:rPr>
        <w:t xml:space="preserve"> </w:t>
      </w:r>
      <w:r w:rsidRPr="006878C0">
        <w:rPr>
          <w:b/>
        </w:rPr>
        <w:t xml:space="preserve">   Brasília:</w:t>
      </w:r>
    </w:p>
    <w:p w:rsidR="005A399B" w:rsidRDefault="005A399B" w:rsidP="006E2BB8">
      <w:pPr>
        <w:pStyle w:val="PargrafodaLista"/>
        <w:ind w:left="0"/>
      </w:pPr>
      <w:r>
        <w:t xml:space="preserve">            </w:t>
      </w:r>
      <w:r w:rsidR="006878C0">
        <w:t xml:space="preserve"> </w:t>
      </w:r>
      <w:r>
        <w:t>Loja Própria Vivo Park Shop I</w:t>
      </w:r>
    </w:p>
    <w:p w:rsidR="00B0432C" w:rsidRDefault="00747780" w:rsidP="006E2BB8">
      <w:pPr>
        <w:pStyle w:val="PargrafodaLista"/>
        <w:ind w:left="0"/>
      </w:pPr>
      <w:r>
        <w:t xml:space="preserve">             </w:t>
      </w:r>
      <w:r w:rsidR="00B0432C">
        <w:t xml:space="preserve">Loja smart shopping píer 21 - </w:t>
      </w:r>
    </w:p>
    <w:p w:rsidR="006878C0" w:rsidRDefault="006878C0" w:rsidP="006E2BB8">
      <w:pPr>
        <w:pStyle w:val="PargrafodaLista"/>
        <w:ind w:left="0"/>
      </w:pPr>
      <w:r>
        <w:t xml:space="preserve">           </w:t>
      </w:r>
    </w:p>
    <w:p w:rsidR="006878C0" w:rsidRPr="006878C0" w:rsidRDefault="006878C0" w:rsidP="006E2BB8">
      <w:pPr>
        <w:pStyle w:val="PargrafodaLista"/>
        <w:ind w:left="0"/>
        <w:rPr>
          <w:b/>
        </w:rPr>
      </w:pPr>
      <w:r>
        <w:t xml:space="preserve">            </w:t>
      </w:r>
      <w:del w:id="72" w:author="mauricio.f" w:date="2012-03-26T19:30:00Z">
        <w:r w:rsidRPr="006878C0" w:rsidDel="006C2D19">
          <w:rPr>
            <w:b/>
          </w:rPr>
          <w:delText>Porto Alegre</w:delText>
        </w:r>
      </w:del>
      <w:r w:rsidRPr="006878C0">
        <w:rPr>
          <w:b/>
        </w:rPr>
        <w:t>:</w:t>
      </w:r>
      <w:r w:rsidR="006C2D19">
        <w:rPr>
          <w:b/>
        </w:rPr>
        <w:t xml:space="preserve"> SUL</w:t>
      </w:r>
    </w:p>
    <w:p w:rsidR="006878C0" w:rsidRPr="00747780" w:rsidRDefault="006878C0" w:rsidP="006E2BB8">
      <w:pPr>
        <w:pStyle w:val="PargrafodaLista"/>
        <w:ind w:left="0"/>
      </w:pPr>
      <w:r>
        <w:t xml:space="preserve">             </w:t>
      </w:r>
      <w:r w:rsidRPr="00747780">
        <w:t>Loja Própria Vivo Barra Sul</w:t>
      </w:r>
      <w:r w:rsidR="006C2D19">
        <w:t xml:space="preserve"> - Poá</w:t>
      </w:r>
    </w:p>
    <w:p w:rsidR="00B0432C" w:rsidRPr="00747780" w:rsidRDefault="00747780" w:rsidP="006E2BB8">
      <w:pPr>
        <w:pStyle w:val="PargrafodaLista"/>
        <w:ind w:left="0"/>
      </w:pPr>
      <w:r w:rsidRPr="00747780">
        <w:t xml:space="preserve">             </w:t>
      </w:r>
      <w:r w:rsidR="00B0432C" w:rsidRPr="00747780">
        <w:t xml:space="preserve">Loja vivo megastore </w:t>
      </w:r>
      <w:r w:rsidR="006C2D19">
        <w:t xml:space="preserve"> - Poá</w:t>
      </w:r>
    </w:p>
    <w:p w:rsidR="00B0432C" w:rsidRPr="006C2D19" w:rsidRDefault="00747780" w:rsidP="006E2BB8">
      <w:pPr>
        <w:pStyle w:val="PargrafodaLista"/>
        <w:ind w:left="0"/>
        <w:rPr>
          <w:lang w:val="en-US"/>
          <w:rPrChange w:id="73" w:author="mauricio.f" w:date="2012-03-26T19:35:00Z">
            <w:rPr/>
          </w:rPrChange>
        </w:rPr>
      </w:pPr>
      <w:r w:rsidRPr="006C2D19">
        <w:rPr>
          <w:lang w:val="en-US"/>
          <w:rPrChange w:id="74" w:author="mauricio.f" w:date="2012-03-26T19:35:00Z">
            <w:rPr/>
          </w:rPrChange>
        </w:rPr>
        <w:t xml:space="preserve">            </w:t>
      </w:r>
      <w:ins w:id="75" w:author="mauricio.f" w:date="2012-03-26T19:35:00Z">
        <w:r w:rsidR="006C2D19">
          <w:rPr>
            <w:lang w:val="en-US"/>
          </w:rPr>
          <w:t xml:space="preserve"> </w:t>
        </w:r>
      </w:ins>
      <w:proofErr w:type="spellStart"/>
      <w:proofErr w:type="gramStart"/>
      <w:r w:rsidR="00B0432C" w:rsidRPr="006C2D19">
        <w:rPr>
          <w:lang w:val="en-US"/>
          <w:rPrChange w:id="76" w:author="mauricio.f" w:date="2012-03-26T19:35:00Z">
            <w:rPr/>
          </w:rPrChange>
        </w:rPr>
        <w:t>Commcenter</w:t>
      </w:r>
      <w:proofErr w:type="spellEnd"/>
      <w:r w:rsidR="00B0432C" w:rsidRPr="006C2D19">
        <w:rPr>
          <w:lang w:val="en-US"/>
          <w:rPrChange w:id="77" w:author="mauricio.f" w:date="2012-03-26T19:35:00Z">
            <w:rPr/>
          </w:rPrChange>
        </w:rPr>
        <w:t xml:space="preserve">  shopping</w:t>
      </w:r>
      <w:proofErr w:type="gramEnd"/>
      <w:r w:rsidR="00B0432C" w:rsidRPr="006C2D19">
        <w:rPr>
          <w:lang w:val="en-US"/>
          <w:rPrChange w:id="78" w:author="mauricio.f" w:date="2012-03-26T19:35:00Z">
            <w:rPr/>
          </w:rPrChange>
        </w:rPr>
        <w:t xml:space="preserve"> </w:t>
      </w:r>
      <w:proofErr w:type="spellStart"/>
      <w:r w:rsidR="00B0432C" w:rsidRPr="006C2D19">
        <w:rPr>
          <w:lang w:val="en-US"/>
          <w:rPrChange w:id="79" w:author="mauricio.f" w:date="2012-03-26T19:35:00Z">
            <w:rPr/>
          </w:rPrChange>
        </w:rPr>
        <w:t>praia</w:t>
      </w:r>
      <w:proofErr w:type="spellEnd"/>
      <w:r w:rsidR="00B0432C" w:rsidRPr="006C2D19">
        <w:rPr>
          <w:lang w:val="en-US"/>
          <w:rPrChange w:id="80" w:author="mauricio.f" w:date="2012-03-26T19:35:00Z">
            <w:rPr/>
          </w:rPrChange>
        </w:rPr>
        <w:t xml:space="preserve"> de </w:t>
      </w:r>
      <w:proofErr w:type="spellStart"/>
      <w:r w:rsidR="00B0432C" w:rsidRPr="006C2D19">
        <w:rPr>
          <w:lang w:val="en-US"/>
          <w:rPrChange w:id="81" w:author="mauricio.f" w:date="2012-03-26T19:35:00Z">
            <w:rPr/>
          </w:rPrChange>
        </w:rPr>
        <w:t>belas</w:t>
      </w:r>
      <w:proofErr w:type="spellEnd"/>
      <w:r w:rsidR="006C2D19" w:rsidRPr="006C2D19">
        <w:rPr>
          <w:lang w:val="en-US"/>
          <w:rPrChange w:id="82" w:author="mauricio.f" w:date="2012-03-26T19:35:00Z">
            <w:rPr/>
          </w:rPrChange>
        </w:rPr>
        <w:t xml:space="preserve"> - </w:t>
      </w:r>
      <w:proofErr w:type="spellStart"/>
      <w:r w:rsidR="006C2D19" w:rsidRPr="006C2D19">
        <w:rPr>
          <w:lang w:val="en-US"/>
          <w:rPrChange w:id="83" w:author="mauricio.f" w:date="2012-03-26T19:35:00Z">
            <w:rPr/>
          </w:rPrChange>
        </w:rPr>
        <w:t>Poá</w:t>
      </w:r>
      <w:proofErr w:type="spellEnd"/>
    </w:p>
    <w:p w:rsidR="00B0432C" w:rsidRPr="006C2D19" w:rsidRDefault="00747780" w:rsidP="006E2BB8">
      <w:pPr>
        <w:pStyle w:val="PargrafodaLista"/>
        <w:ind w:left="0"/>
        <w:rPr>
          <w:lang w:val="en-US"/>
          <w:rPrChange w:id="84" w:author="mauricio.f" w:date="2012-03-26T19:35:00Z">
            <w:rPr/>
          </w:rPrChange>
        </w:rPr>
      </w:pPr>
      <w:r w:rsidRPr="006C2D19">
        <w:rPr>
          <w:lang w:val="en-US"/>
          <w:rPrChange w:id="85" w:author="mauricio.f" w:date="2012-03-26T19:35:00Z">
            <w:rPr/>
          </w:rPrChange>
        </w:rPr>
        <w:t xml:space="preserve">            </w:t>
      </w:r>
      <w:ins w:id="86" w:author="mauricio.f" w:date="2012-03-26T19:35:00Z">
        <w:r w:rsidR="006C2D19">
          <w:rPr>
            <w:lang w:val="en-US"/>
          </w:rPr>
          <w:t xml:space="preserve"> </w:t>
        </w:r>
      </w:ins>
      <w:proofErr w:type="spellStart"/>
      <w:r w:rsidR="00B0432C" w:rsidRPr="006C2D19">
        <w:rPr>
          <w:lang w:val="en-US"/>
          <w:rPrChange w:id="87" w:author="mauricio.f" w:date="2012-03-26T19:35:00Z">
            <w:rPr/>
          </w:rPrChange>
        </w:rPr>
        <w:t>Commcenter</w:t>
      </w:r>
      <w:proofErr w:type="spellEnd"/>
      <w:r w:rsidR="00B0432C" w:rsidRPr="006C2D19">
        <w:rPr>
          <w:lang w:val="en-US"/>
          <w:rPrChange w:id="88" w:author="mauricio.f" w:date="2012-03-26T19:35:00Z">
            <w:rPr/>
          </w:rPrChange>
        </w:rPr>
        <w:t xml:space="preserve"> shopping </w:t>
      </w:r>
      <w:proofErr w:type="spellStart"/>
      <w:r w:rsidR="00B0432C" w:rsidRPr="006C2D19">
        <w:rPr>
          <w:lang w:val="en-US"/>
          <w:rPrChange w:id="89" w:author="mauricio.f" w:date="2012-03-26T19:35:00Z">
            <w:rPr/>
          </w:rPrChange>
        </w:rPr>
        <w:t>Iguatemi</w:t>
      </w:r>
      <w:proofErr w:type="spellEnd"/>
      <w:r w:rsidR="006C2D19" w:rsidRPr="006C2D19">
        <w:rPr>
          <w:lang w:val="en-US"/>
          <w:rPrChange w:id="90" w:author="mauricio.f" w:date="2012-03-26T19:35:00Z">
            <w:rPr/>
          </w:rPrChange>
        </w:rPr>
        <w:t xml:space="preserve"> - </w:t>
      </w:r>
      <w:proofErr w:type="spellStart"/>
      <w:r w:rsidR="006C2D19" w:rsidRPr="006C2D19">
        <w:rPr>
          <w:lang w:val="en-US"/>
          <w:rPrChange w:id="91" w:author="mauricio.f" w:date="2012-03-26T19:35:00Z">
            <w:rPr/>
          </w:rPrChange>
        </w:rPr>
        <w:t>Poá</w:t>
      </w:r>
      <w:proofErr w:type="spellEnd"/>
    </w:p>
    <w:p w:rsidR="00B0432C" w:rsidRPr="00747780" w:rsidRDefault="00747780" w:rsidP="006E2BB8">
      <w:pPr>
        <w:pStyle w:val="PargrafodaLista"/>
        <w:ind w:left="0"/>
      </w:pPr>
      <w:r w:rsidRPr="006C2D19">
        <w:t xml:space="preserve">          </w:t>
      </w:r>
      <w:del w:id="92" w:author="mauricio.f" w:date="2012-03-26T19:35:00Z">
        <w:r w:rsidRPr="006C2D19" w:rsidDel="006C2D19">
          <w:delText xml:space="preserve"> </w:delText>
        </w:r>
      </w:del>
      <w:ins w:id="93" w:author="mauricio.f" w:date="2012-03-26T19:35:00Z">
        <w:r w:rsidR="006C2D19">
          <w:t xml:space="preserve">  </w:t>
        </w:r>
      </w:ins>
      <w:proofErr w:type="spellStart"/>
      <w:r w:rsidR="00B0432C" w:rsidRPr="00747780">
        <w:t>Commcenter</w:t>
      </w:r>
      <w:proofErr w:type="spellEnd"/>
      <w:r w:rsidR="00B0432C" w:rsidRPr="00747780">
        <w:t xml:space="preserve"> Iguatemi – Caxias do sul</w:t>
      </w:r>
    </w:p>
    <w:p w:rsidR="00B0432C" w:rsidRPr="00747780" w:rsidRDefault="00747780" w:rsidP="006E2BB8">
      <w:pPr>
        <w:pStyle w:val="PargrafodaLista"/>
        <w:ind w:left="0"/>
      </w:pPr>
      <w:r w:rsidRPr="00747780">
        <w:t xml:space="preserve">          </w:t>
      </w:r>
      <w:ins w:id="94" w:author="mauricio.f" w:date="2012-03-26T19:35:00Z">
        <w:r w:rsidR="006C2D19">
          <w:t xml:space="preserve"> </w:t>
        </w:r>
      </w:ins>
      <w:r w:rsidRPr="00747780">
        <w:t xml:space="preserve"> </w:t>
      </w:r>
      <w:ins w:id="95" w:author="mauricio.f" w:date="2012-03-26T19:35:00Z">
        <w:r w:rsidR="006C2D19">
          <w:t xml:space="preserve"> </w:t>
        </w:r>
      </w:ins>
      <w:proofErr w:type="spellStart"/>
      <w:r w:rsidR="00B0432C" w:rsidRPr="00747780">
        <w:t>Commcenter</w:t>
      </w:r>
      <w:proofErr w:type="spellEnd"/>
      <w:r w:rsidR="00B0432C" w:rsidRPr="00747780">
        <w:t xml:space="preserve"> shopping Canoas – Canoas</w:t>
      </w:r>
    </w:p>
    <w:p w:rsidR="00B0432C" w:rsidRPr="00747780" w:rsidRDefault="00747780" w:rsidP="006E2BB8">
      <w:pPr>
        <w:pStyle w:val="PargrafodaLista"/>
        <w:ind w:left="0"/>
      </w:pPr>
      <w:r w:rsidRPr="00747780">
        <w:t xml:space="preserve">           </w:t>
      </w:r>
      <w:ins w:id="96" w:author="mauricio.f" w:date="2012-03-26T19:35:00Z">
        <w:r w:rsidR="006C2D19">
          <w:t xml:space="preserve">  </w:t>
        </w:r>
      </w:ins>
      <w:proofErr w:type="spellStart"/>
      <w:r w:rsidR="00B0432C" w:rsidRPr="00747780">
        <w:t>Commcenter</w:t>
      </w:r>
      <w:proofErr w:type="spellEnd"/>
      <w:r w:rsidR="00B0432C" w:rsidRPr="00747780">
        <w:t xml:space="preserve"> são </w:t>
      </w:r>
      <w:proofErr w:type="spellStart"/>
      <w:proofErr w:type="gramStart"/>
      <w:r w:rsidR="00B0432C" w:rsidRPr="00747780">
        <w:t>pelegrino</w:t>
      </w:r>
      <w:proofErr w:type="spellEnd"/>
      <w:proofErr w:type="gramEnd"/>
      <w:r w:rsidR="00B0432C" w:rsidRPr="00747780">
        <w:t xml:space="preserve"> – Caxias do sul</w:t>
      </w:r>
    </w:p>
    <w:p w:rsidR="00B0432C" w:rsidRPr="00747780" w:rsidRDefault="00747780" w:rsidP="006E2BB8">
      <w:pPr>
        <w:pStyle w:val="PargrafodaLista"/>
        <w:ind w:left="0"/>
      </w:pPr>
      <w:r w:rsidRPr="00747780">
        <w:t xml:space="preserve">           </w:t>
      </w:r>
      <w:ins w:id="97" w:author="mauricio.f" w:date="2012-03-26T19:36:00Z">
        <w:r w:rsidR="006C2D19">
          <w:t xml:space="preserve">  </w:t>
        </w:r>
      </w:ins>
      <w:r w:rsidR="00B0432C" w:rsidRPr="00747780">
        <w:t xml:space="preserve">Loja vivo shopping </w:t>
      </w:r>
      <w:proofErr w:type="spellStart"/>
      <w:proofErr w:type="gramStart"/>
      <w:r w:rsidR="00B0432C" w:rsidRPr="00747780">
        <w:t>beiramar</w:t>
      </w:r>
      <w:proofErr w:type="spellEnd"/>
      <w:r w:rsidR="00B0432C" w:rsidRPr="00747780">
        <w:t xml:space="preserve"> –</w:t>
      </w:r>
      <w:r w:rsidR="006C2D19">
        <w:t>Florianópolis</w:t>
      </w:r>
      <w:proofErr w:type="gramEnd"/>
    </w:p>
    <w:p w:rsidR="00B0432C" w:rsidRPr="00747780" w:rsidRDefault="00747780" w:rsidP="006E2BB8">
      <w:pPr>
        <w:pStyle w:val="PargrafodaLista"/>
        <w:ind w:left="0"/>
      </w:pPr>
      <w:r w:rsidRPr="00747780">
        <w:t xml:space="preserve">           </w:t>
      </w:r>
      <w:ins w:id="98" w:author="mauricio.f" w:date="2012-03-26T19:36:00Z">
        <w:r w:rsidR="006C2D19">
          <w:t xml:space="preserve">  </w:t>
        </w:r>
      </w:ins>
      <w:r w:rsidR="00B0432C" w:rsidRPr="00747780">
        <w:t xml:space="preserve">Loja shopping </w:t>
      </w:r>
      <w:proofErr w:type="spellStart"/>
      <w:r w:rsidR="00B0432C" w:rsidRPr="00747780">
        <w:t>palladium</w:t>
      </w:r>
      <w:proofErr w:type="spellEnd"/>
      <w:r w:rsidR="00B0432C" w:rsidRPr="00747780">
        <w:t xml:space="preserve"> </w:t>
      </w:r>
      <w:del w:id="99" w:author="mauricio.f" w:date="2012-03-26T19:31:00Z">
        <w:r w:rsidR="00B0432C" w:rsidRPr="00747780" w:rsidDel="006C2D19">
          <w:delText>-</w:delText>
        </w:r>
      </w:del>
      <w:ins w:id="100" w:author="mauricio.f" w:date="2012-03-26T19:31:00Z">
        <w:r w:rsidR="006C2D19">
          <w:t>–</w:t>
        </w:r>
      </w:ins>
      <w:r w:rsidR="00B0432C" w:rsidRPr="00747780">
        <w:t xml:space="preserve"> </w:t>
      </w:r>
      <w:r w:rsidR="006C2D19">
        <w:t xml:space="preserve">Curitiba </w:t>
      </w:r>
      <w:r w:rsidR="00B0432C" w:rsidRPr="00747780">
        <w:t>PR</w:t>
      </w:r>
    </w:p>
    <w:p w:rsidR="00B0432C" w:rsidRPr="00747780" w:rsidRDefault="00B0432C" w:rsidP="006E2BB8">
      <w:pPr>
        <w:pStyle w:val="PargrafodaLista"/>
        <w:ind w:left="0"/>
        <w:rPr>
          <w:rPrChange w:id="101" w:author="mauricio.f" w:date="2012-03-26T19:24:00Z">
            <w:rPr/>
          </w:rPrChange>
        </w:rPr>
      </w:pPr>
    </w:p>
    <w:p w:rsidR="00B0432C" w:rsidRPr="00B0432C" w:rsidRDefault="00B0432C" w:rsidP="006E2BB8">
      <w:pPr>
        <w:pStyle w:val="PargrafodaLista"/>
        <w:ind w:left="0"/>
        <w:rPr>
          <w:rPrChange w:id="102" w:author="mauricio.f" w:date="2012-03-26T19:13:00Z">
            <w:rPr/>
          </w:rPrChange>
        </w:rPr>
      </w:pPr>
    </w:p>
    <w:p w:rsidR="006878C0" w:rsidRPr="00B0432C" w:rsidRDefault="006878C0" w:rsidP="006E2BB8">
      <w:pPr>
        <w:pStyle w:val="PargrafodaLista"/>
        <w:ind w:left="0"/>
        <w:rPr>
          <w:rPrChange w:id="103" w:author="mauricio.f" w:date="2012-03-26T19:13:00Z">
            <w:rPr/>
          </w:rPrChange>
        </w:rPr>
      </w:pPr>
    </w:p>
    <w:p w:rsidR="006878C0" w:rsidRPr="00B0432C" w:rsidRDefault="006878C0" w:rsidP="006E2BB8">
      <w:pPr>
        <w:pStyle w:val="PargrafodaLista"/>
        <w:ind w:left="0"/>
        <w:rPr>
          <w:rPrChange w:id="104" w:author="mauricio.f" w:date="2012-03-26T19:13:00Z">
            <w:rPr/>
          </w:rPrChange>
        </w:rPr>
      </w:pPr>
    </w:p>
    <w:p w:rsidR="005A399B" w:rsidRPr="00B0432C" w:rsidRDefault="005A399B" w:rsidP="006E2BB8">
      <w:pPr>
        <w:pStyle w:val="PargrafodaLista"/>
        <w:ind w:left="0"/>
        <w:rPr>
          <w:rPrChange w:id="105" w:author="mauricio.f" w:date="2012-03-26T19:13:00Z">
            <w:rPr/>
          </w:rPrChange>
        </w:rPr>
      </w:pPr>
      <w:r w:rsidRPr="00B0432C">
        <w:rPr>
          <w:rPrChange w:id="106" w:author="mauricio.f" w:date="2012-03-26T19:13:00Z">
            <w:rPr/>
          </w:rPrChange>
        </w:rPr>
        <w:t xml:space="preserve">          </w:t>
      </w:r>
    </w:p>
    <w:p w:rsidR="006878C0" w:rsidRDefault="006878C0" w:rsidP="006878C0">
      <w:pPr>
        <w:spacing w:before="120" w:after="0" w:line="240" w:lineRule="atLeast"/>
        <w:jc w:val="both"/>
        <w:rPr>
          <w:rFonts w:ascii="Verdana" w:hAnsi="Verdana" w:cs="Vani"/>
          <w:b/>
          <w:bCs/>
          <w:sz w:val="20"/>
          <w:szCs w:val="20"/>
          <w:lang w:eastAsia="pt-BR"/>
        </w:rPr>
      </w:pPr>
      <w:r>
        <w:rPr>
          <w:rFonts w:ascii="Verdana" w:hAnsi="Verdana" w:cs="Vani"/>
          <w:b/>
          <w:bCs/>
          <w:sz w:val="20"/>
          <w:szCs w:val="20"/>
          <w:lang w:eastAsia="pt-BR"/>
        </w:rPr>
        <w:t>8</w:t>
      </w:r>
      <w:r w:rsidRPr="002649A9">
        <w:rPr>
          <w:rFonts w:ascii="Verdana" w:hAnsi="Verdana" w:cs="Vani"/>
          <w:b/>
          <w:bCs/>
          <w:sz w:val="20"/>
          <w:szCs w:val="20"/>
          <w:lang w:eastAsia="pt-BR"/>
        </w:rPr>
        <w:t xml:space="preserve"> – </w:t>
      </w:r>
      <w:r>
        <w:rPr>
          <w:rFonts w:ascii="Verdana" w:hAnsi="Verdana" w:cs="Vani"/>
          <w:b/>
          <w:bCs/>
          <w:sz w:val="20"/>
          <w:szCs w:val="20"/>
          <w:lang w:eastAsia="pt-BR"/>
        </w:rPr>
        <w:t>DISPOSIÇÕES GERAIS</w:t>
      </w:r>
    </w:p>
    <w:p w:rsidR="006878C0" w:rsidRPr="006878C0" w:rsidRDefault="006878C0" w:rsidP="006878C0">
      <w:pPr>
        <w:spacing w:before="120" w:after="0" w:line="240" w:lineRule="atLeast"/>
        <w:jc w:val="both"/>
        <w:rPr>
          <w:sz w:val="20"/>
          <w:szCs w:val="20"/>
        </w:rPr>
      </w:pPr>
      <w:r>
        <w:rPr>
          <w:rFonts w:ascii="Verdana" w:hAnsi="Verdana" w:cs="Vani"/>
          <w:bCs/>
          <w:sz w:val="20"/>
          <w:szCs w:val="20"/>
          <w:lang w:eastAsia="pt-BR"/>
        </w:rPr>
        <w:t xml:space="preserve">Essa ação é de responsabilidade exclusiva da Samsung </w:t>
      </w:r>
      <w:del w:id="107" w:author="rribeiro" w:date="2012-03-20T17:06:00Z">
        <w:r w:rsidDel="00937B6F">
          <w:rPr>
            <w:rFonts w:ascii="Verdana" w:hAnsi="Verdana" w:cs="Vani"/>
            <w:bCs/>
            <w:sz w:val="20"/>
            <w:szCs w:val="20"/>
            <w:lang w:eastAsia="pt-BR"/>
          </w:rPr>
          <w:delText>Eletronica</w:delText>
        </w:r>
      </w:del>
      <w:ins w:id="108" w:author="rribeiro" w:date="2012-03-20T17:06:00Z">
        <w:r w:rsidR="00937B6F">
          <w:rPr>
            <w:rFonts w:ascii="Verdana" w:hAnsi="Verdana" w:cs="Vani"/>
            <w:bCs/>
            <w:sz w:val="20"/>
            <w:szCs w:val="20"/>
            <w:lang w:eastAsia="pt-BR"/>
          </w:rPr>
          <w:t>Eletrônica</w:t>
        </w:r>
      </w:ins>
      <w:r>
        <w:rPr>
          <w:rFonts w:ascii="Verdana" w:hAnsi="Verdana" w:cs="Vani"/>
          <w:bCs/>
          <w:sz w:val="20"/>
          <w:szCs w:val="20"/>
          <w:lang w:eastAsia="pt-BR"/>
        </w:rPr>
        <w:t xml:space="preserve"> da Amazônia Ltda. , não estando a operadora Vivo AS responsável pela mecânica, desenvolvimento e distribuição do Brinde.</w:t>
      </w:r>
    </w:p>
    <w:p w:rsidR="00202A6A" w:rsidRPr="00202A6A" w:rsidDel="00747780" w:rsidRDefault="00202A6A" w:rsidP="006E2BB8">
      <w:pPr>
        <w:pStyle w:val="PargrafodaLista"/>
        <w:ind w:left="0"/>
        <w:rPr>
          <w:del w:id="109" w:author="mauricio.f" w:date="2012-03-26T19:16:00Z"/>
          <w:sz w:val="24"/>
        </w:rPr>
      </w:pPr>
    </w:p>
    <w:p w:rsidR="00202A6A" w:rsidDel="00747780" w:rsidRDefault="00202A6A" w:rsidP="006E2BB8">
      <w:pPr>
        <w:pStyle w:val="PargrafodaLista"/>
        <w:ind w:left="0"/>
        <w:rPr>
          <w:del w:id="110" w:author="mauricio.f" w:date="2012-03-26T19:16:00Z"/>
          <w:rFonts w:ascii="Verdana" w:eastAsia="Times New Roman" w:hAnsi="Verdana" w:cs="Vani"/>
          <w:sz w:val="20"/>
          <w:szCs w:val="20"/>
        </w:rPr>
      </w:pPr>
    </w:p>
    <w:p w:rsidR="00202A6A" w:rsidRPr="006E2BB8" w:rsidRDefault="00202A6A" w:rsidP="006E2BB8">
      <w:pPr>
        <w:pStyle w:val="PargrafodaLista"/>
        <w:ind w:left="0"/>
        <w:rPr>
          <w:rFonts w:ascii="Verdana" w:eastAsia="Times New Roman" w:hAnsi="Verdana" w:cs="Vani"/>
          <w:sz w:val="20"/>
          <w:szCs w:val="20"/>
        </w:rPr>
        <w:sectPr w:rsidR="00202A6A" w:rsidRPr="006E2BB8" w:rsidSect="00770E48">
          <w:pgSz w:w="11906" w:h="16838"/>
          <w:pgMar w:top="899" w:right="926" w:bottom="1417" w:left="851" w:header="708" w:footer="708" w:gutter="0"/>
          <w:cols w:space="708"/>
          <w:docGrid w:linePitch="360"/>
        </w:sectPr>
      </w:pPr>
    </w:p>
    <w:p w:rsidR="00770E48" w:rsidRPr="006E2BB8" w:rsidRDefault="00770E48" w:rsidP="00B0432C">
      <w:pPr>
        <w:ind w:left="360"/>
        <w:rPr>
          <w:sz w:val="20"/>
          <w:szCs w:val="20"/>
        </w:rPr>
        <w:pPrChange w:id="111" w:author="mauricio.f" w:date="2012-03-26T19:16:00Z">
          <w:pPr>
            <w:pStyle w:val="PargrafodaLista"/>
            <w:spacing w:before="120" w:line="240" w:lineRule="atLeast"/>
            <w:ind w:left="0"/>
            <w:jc w:val="both"/>
          </w:pPr>
        </w:pPrChange>
      </w:pPr>
    </w:p>
    <w:sectPr w:rsidR="00770E48" w:rsidRPr="006E2BB8" w:rsidSect="00770E48">
      <w:type w:val="continuous"/>
      <w:pgSz w:w="11906" w:h="16838"/>
      <w:pgMar w:top="899" w:right="926" w:bottom="1417" w:left="126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3B5B"/>
    <w:multiLevelType w:val="hybridMultilevel"/>
    <w:tmpl w:val="B0EA72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828513E"/>
    <w:multiLevelType w:val="hybridMultilevel"/>
    <w:tmpl w:val="15EC44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76963067"/>
    <w:multiLevelType w:val="multilevel"/>
    <w:tmpl w:val="A9245352"/>
    <w:lvl w:ilvl="0">
      <w:start w:val="1"/>
      <w:numFmt w:val="decimal"/>
      <w:lvlText w:val="%1."/>
      <w:lvlJc w:val="left"/>
      <w:pPr>
        <w:ind w:left="555" w:hanging="55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nsid w:val="79824139"/>
    <w:multiLevelType w:val="multilevel"/>
    <w:tmpl w:val="6F5ED82C"/>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B8745C"/>
    <w:rsid w:val="000077FA"/>
    <w:rsid w:val="00016289"/>
    <w:rsid w:val="00055F52"/>
    <w:rsid w:val="00065D61"/>
    <w:rsid w:val="00080A9B"/>
    <w:rsid w:val="0009011A"/>
    <w:rsid w:val="00160CFC"/>
    <w:rsid w:val="00202A6A"/>
    <w:rsid w:val="002649A9"/>
    <w:rsid w:val="00270D57"/>
    <w:rsid w:val="002F4796"/>
    <w:rsid w:val="0032315C"/>
    <w:rsid w:val="0033397E"/>
    <w:rsid w:val="00354255"/>
    <w:rsid w:val="003D1CC6"/>
    <w:rsid w:val="004108E8"/>
    <w:rsid w:val="004E28BC"/>
    <w:rsid w:val="004E5107"/>
    <w:rsid w:val="0050499A"/>
    <w:rsid w:val="0051595F"/>
    <w:rsid w:val="00561BEE"/>
    <w:rsid w:val="00562B1C"/>
    <w:rsid w:val="005A399B"/>
    <w:rsid w:val="005B64F7"/>
    <w:rsid w:val="00604854"/>
    <w:rsid w:val="00620C9E"/>
    <w:rsid w:val="006815B3"/>
    <w:rsid w:val="006878C0"/>
    <w:rsid w:val="006C2D19"/>
    <w:rsid w:val="006E2BB8"/>
    <w:rsid w:val="006E59EA"/>
    <w:rsid w:val="006F1AB6"/>
    <w:rsid w:val="006F3526"/>
    <w:rsid w:val="007117CF"/>
    <w:rsid w:val="00747780"/>
    <w:rsid w:val="00763E7B"/>
    <w:rsid w:val="00770E48"/>
    <w:rsid w:val="0077479C"/>
    <w:rsid w:val="00796500"/>
    <w:rsid w:val="007E08F4"/>
    <w:rsid w:val="007E1821"/>
    <w:rsid w:val="00802C62"/>
    <w:rsid w:val="00820FC6"/>
    <w:rsid w:val="008236FE"/>
    <w:rsid w:val="008515D5"/>
    <w:rsid w:val="008D380F"/>
    <w:rsid w:val="008F2F84"/>
    <w:rsid w:val="00937B6F"/>
    <w:rsid w:val="00955655"/>
    <w:rsid w:val="009942BC"/>
    <w:rsid w:val="009B2ED5"/>
    <w:rsid w:val="009D1FC7"/>
    <w:rsid w:val="009D5101"/>
    <w:rsid w:val="00AB27E9"/>
    <w:rsid w:val="00AD7979"/>
    <w:rsid w:val="00B0432C"/>
    <w:rsid w:val="00B331D2"/>
    <w:rsid w:val="00B3566B"/>
    <w:rsid w:val="00B6029C"/>
    <w:rsid w:val="00B71BBB"/>
    <w:rsid w:val="00B80C7F"/>
    <w:rsid w:val="00B8745C"/>
    <w:rsid w:val="00BA088A"/>
    <w:rsid w:val="00BD1030"/>
    <w:rsid w:val="00BF43E0"/>
    <w:rsid w:val="00C25483"/>
    <w:rsid w:val="00C710C5"/>
    <w:rsid w:val="00C948E8"/>
    <w:rsid w:val="00CD0E61"/>
    <w:rsid w:val="00D00B5A"/>
    <w:rsid w:val="00D00F71"/>
    <w:rsid w:val="00DA083B"/>
    <w:rsid w:val="00DA3CFA"/>
    <w:rsid w:val="00DB4431"/>
    <w:rsid w:val="00DB7127"/>
    <w:rsid w:val="00E05D62"/>
    <w:rsid w:val="00E41B58"/>
    <w:rsid w:val="00EA0A08"/>
    <w:rsid w:val="00EA66A9"/>
    <w:rsid w:val="00EC0ED3"/>
    <w:rsid w:val="00F33961"/>
    <w:rsid w:val="00F36B90"/>
    <w:rsid w:val="00F97432"/>
    <w:rsid w:val="00FF1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B90"/>
    <w:pPr>
      <w:spacing w:after="200" w:line="276" w:lineRule="auto"/>
    </w:pPr>
    <w:rPr>
      <w:rFonts w:eastAsia="Times New Roman"/>
      <w:sz w:val="22"/>
      <w:szCs w:val="22"/>
      <w:lang w:eastAsia="en-US"/>
    </w:rPr>
  </w:style>
  <w:style w:type="paragraph" w:styleId="Ttulo3">
    <w:name w:val="heading 3"/>
    <w:basedOn w:val="Normal"/>
    <w:link w:val="Ttulo3Char"/>
    <w:qFormat/>
    <w:rsid w:val="00B8745C"/>
    <w:pPr>
      <w:spacing w:before="100" w:beforeAutospacing="1" w:after="100" w:afterAutospacing="1" w:line="240" w:lineRule="auto"/>
      <w:outlineLvl w:val="2"/>
    </w:pPr>
    <w:rPr>
      <w:rFonts w:ascii="Times New Roman" w:eastAsia="Calibri" w:hAnsi="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locked/>
    <w:rsid w:val="00B8745C"/>
    <w:rPr>
      <w:rFonts w:ascii="Times New Roman" w:hAnsi="Times New Roman" w:cs="Times New Roman"/>
      <w:b/>
      <w:bCs/>
      <w:sz w:val="27"/>
      <w:szCs w:val="27"/>
      <w:lang w:eastAsia="pt-BR"/>
    </w:rPr>
  </w:style>
  <w:style w:type="character" w:styleId="Hyperlink">
    <w:name w:val="Hyperlink"/>
    <w:basedOn w:val="Fontepargpadro"/>
    <w:semiHidden/>
    <w:rsid w:val="00B8745C"/>
    <w:rPr>
      <w:rFonts w:cs="Times New Roman"/>
      <w:color w:val="0000FF"/>
      <w:u w:val="single"/>
    </w:rPr>
  </w:style>
  <w:style w:type="paragraph" w:customStyle="1" w:styleId="postdate">
    <w:name w:val="postdate"/>
    <w:basedOn w:val="Normal"/>
    <w:rsid w:val="00B8745C"/>
    <w:pPr>
      <w:spacing w:before="100" w:beforeAutospacing="1" w:after="100" w:afterAutospacing="1" w:line="240" w:lineRule="auto"/>
    </w:pPr>
    <w:rPr>
      <w:rFonts w:ascii="Times New Roman" w:eastAsia="Calibri" w:hAnsi="Times New Roman"/>
      <w:sz w:val="24"/>
      <w:szCs w:val="24"/>
      <w:lang w:eastAsia="pt-BR"/>
    </w:rPr>
  </w:style>
  <w:style w:type="paragraph" w:styleId="NormalWeb">
    <w:name w:val="Normal (Web)"/>
    <w:basedOn w:val="Normal"/>
    <w:semiHidden/>
    <w:rsid w:val="00B8745C"/>
    <w:pPr>
      <w:spacing w:before="100" w:beforeAutospacing="1" w:after="100" w:afterAutospacing="1" w:line="240" w:lineRule="auto"/>
    </w:pPr>
    <w:rPr>
      <w:rFonts w:ascii="Times New Roman" w:eastAsia="Calibri" w:hAnsi="Times New Roman"/>
      <w:sz w:val="24"/>
      <w:szCs w:val="24"/>
      <w:lang w:eastAsia="pt-BR"/>
    </w:rPr>
  </w:style>
  <w:style w:type="character" w:styleId="Forte">
    <w:name w:val="Strong"/>
    <w:basedOn w:val="Fontepargpadro"/>
    <w:qFormat/>
    <w:rsid w:val="00B8745C"/>
    <w:rPr>
      <w:rFonts w:cs="Times New Roman"/>
      <w:b/>
      <w:bCs/>
    </w:rPr>
  </w:style>
  <w:style w:type="paragraph" w:customStyle="1" w:styleId="CharCharCharCharCharChar">
    <w:name w:val="Char Char Char Char Char Char"/>
    <w:basedOn w:val="Normal"/>
    <w:rsid w:val="00DB7127"/>
    <w:pPr>
      <w:spacing w:after="160" w:line="240" w:lineRule="exact"/>
    </w:pPr>
    <w:rPr>
      <w:rFonts w:ascii="Verdana" w:hAnsi="Verdana" w:cs="Verdana"/>
      <w:color w:val="000000"/>
      <w:sz w:val="20"/>
      <w:szCs w:val="20"/>
      <w:lang w:val="en-US"/>
    </w:rPr>
  </w:style>
  <w:style w:type="paragraph" w:styleId="Textodebalo">
    <w:name w:val="Balloon Text"/>
    <w:basedOn w:val="Normal"/>
    <w:link w:val="TextodebaloChar"/>
    <w:rsid w:val="00620C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620C9E"/>
    <w:rPr>
      <w:rFonts w:ascii="Tahoma" w:eastAsia="Times New Roman" w:hAnsi="Tahoma" w:cs="Tahoma"/>
      <w:sz w:val="16"/>
      <w:szCs w:val="16"/>
      <w:lang w:eastAsia="en-US"/>
    </w:rPr>
  </w:style>
  <w:style w:type="paragraph" w:styleId="PargrafodaLista">
    <w:name w:val="List Paragraph"/>
    <w:basedOn w:val="Normal"/>
    <w:uiPriority w:val="34"/>
    <w:qFormat/>
    <w:rsid w:val="00770E48"/>
    <w:pPr>
      <w:spacing w:after="0" w:line="240" w:lineRule="auto"/>
      <w:ind w:left="720"/>
    </w:pPr>
    <w:rPr>
      <w:rFonts w:eastAsia="Calibri" w:cs="Calibri"/>
      <w:lang w:eastAsia="pt-BR"/>
    </w:rPr>
  </w:style>
</w:styles>
</file>

<file path=word/webSettings.xml><?xml version="1.0" encoding="utf-8"?>
<w:webSettings xmlns:r="http://schemas.openxmlformats.org/officeDocument/2006/relationships" xmlns:w="http://schemas.openxmlformats.org/wordprocessingml/2006/main">
  <w:divs>
    <w:div w:id="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1789086809">
      <w:bodyDiv w:val="1"/>
      <w:marLeft w:val="0"/>
      <w:marRight w:val="0"/>
      <w:marTop w:val="0"/>
      <w:marBottom w:val="0"/>
      <w:divBdr>
        <w:top w:val="none" w:sz="0" w:space="0" w:color="auto"/>
        <w:left w:val="none" w:sz="0" w:space="0" w:color="auto"/>
        <w:bottom w:val="none" w:sz="0" w:space="0" w:color="auto"/>
        <w:right w:val="none" w:sz="0" w:space="0" w:color="auto"/>
      </w:divBdr>
    </w:div>
    <w:div w:id="1804080616">
      <w:bodyDiv w:val="1"/>
      <w:marLeft w:val="0"/>
      <w:marRight w:val="0"/>
      <w:marTop w:val="0"/>
      <w:marBottom w:val="0"/>
      <w:divBdr>
        <w:top w:val="none" w:sz="0" w:space="0" w:color="auto"/>
        <w:left w:val="none" w:sz="0" w:space="0" w:color="auto"/>
        <w:bottom w:val="none" w:sz="0" w:space="0" w:color="auto"/>
        <w:right w:val="none" w:sz="0" w:space="0" w:color="auto"/>
      </w:divBdr>
    </w:div>
    <w:div w:id="1812089605">
      <w:bodyDiv w:val="1"/>
      <w:marLeft w:val="0"/>
      <w:marRight w:val="0"/>
      <w:marTop w:val="0"/>
      <w:marBottom w:val="0"/>
      <w:divBdr>
        <w:top w:val="none" w:sz="0" w:space="0" w:color="auto"/>
        <w:left w:val="none" w:sz="0" w:space="0" w:color="auto"/>
        <w:bottom w:val="none" w:sz="0" w:space="0" w:color="auto"/>
        <w:right w:val="none" w:sz="0" w:space="0" w:color="auto"/>
      </w:divBdr>
    </w:div>
    <w:div w:id="184177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to@galaxynotevivo.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B553B-BAD3-42D0-B135-62F5D7C6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1195</Words>
  <Characters>6812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REGULAMENTO COMPRE E GANHE GALAXY TAB 10</vt:lpstr>
    </vt:vector>
  </TitlesOfParts>
  <Company>Microsoft</Company>
  <LinksUpToDate>false</LinksUpToDate>
  <CharactersWithSpaces>7992</CharactersWithSpaces>
  <SharedDoc>false</SharedDoc>
  <HLinks>
    <vt:vector size="12" baseType="variant">
      <vt:variant>
        <vt:i4>6225993</vt:i4>
      </vt:variant>
      <vt:variant>
        <vt:i4>3</vt:i4>
      </vt:variant>
      <vt:variant>
        <vt:i4>0</vt:i4>
      </vt:variant>
      <vt:variant>
        <vt:i4>5</vt:i4>
      </vt:variant>
      <vt:variant>
        <vt:lpwstr>http://www.galaxynotevivo.com.br/</vt:lpwstr>
      </vt:variant>
      <vt:variant>
        <vt:lpwstr/>
      </vt:variant>
      <vt:variant>
        <vt:i4>1376380</vt:i4>
      </vt:variant>
      <vt:variant>
        <vt:i4>0</vt:i4>
      </vt:variant>
      <vt:variant>
        <vt:i4>0</vt:i4>
      </vt:variant>
      <vt:variant>
        <vt:i4>5</vt:i4>
      </vt:variant>
      <vt:variant>
        <vt:lpwstr>mailto:contato@galaxynotevivo.com.br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COMPRE E GANHE GALAXY TAB 10</dc:title>
  <dc:subject/>
  <dc:creator>Luciana</dc:creator>
  <cp:keywords/>
  <cp:lastModifiedBy>mauricio.f</cp:lastModifiedBy>
  <cp:revision>5</cp:revision>
  <dcterms:created xsi:type="dcterms:W3CDTF">2012-03-26T21:01:00Z</dcterms:created>
  <dcterms:modified xsi:type="dcterms:W3CDTF">2012-03-26T22:36:00Z</dcterms:modified>
</cp:coreProperties>
</file>